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sdt>
        <w:sdtPr>
          <w:tag w:val="goog_rdk_1"/>
        </w:sdtPr>
        <w:sdtContent>
          <w:ins w:author="Zameel Subhaan" w:id="0" w:date="2025-02-14T10:14:0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sdtContent>
      </w:sdt>
      <w:r w:rsidDel="00000000" w:rsidR="00000000" w:rsidRPr="00000000">
        <w:rPr>
          <w:rFonts w:ascii="Times New Roman" w:cs="Times New Roman" w:eastAsia="Times New Roman" w:hAnsi="Times New Roman"/>
          <w:b w:val="1"/>
          <w:sz w:val="32"/>
          <w:szCs w:val="32"/>
          <w:u w:val="single"/>
          <w:rtl w:val="0"/>
        </w:rPr>
        <w:t xml:space="preserve">UNIT 1 : INTRODUCTION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systems have become an essential component of life in modern society, in that many frequently occurring events trigger the accessing of at least one database: bibliographic library searches, bank transactions, hotel/airline reservations, grocery store purchases, etc.,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e36c09"/>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24"/>
          <w:szCs w:val="24"/>
          <w:u w:val="single"/>
          <w:shd w:fill="auto" w:val="clear"/>
          <w:vertAlign w:val="baseline"/>
          <w:rtl w:val="0"/>
        </w:rPr>
        <w:t xml:space="preserve">Traditional vs. more recent applications of databases</w:t>
      </w:r>
      <w:r w:rsidDel="00000000" w:rsidR="00000000" w:rsidRPr="00000000">
        <w:rPr>
          <w:rFonts w:ascii="Times New Roman" w:cs="Times New Roman" w:eastAsia="Times New Roman" w:hAnsi="Times New Roman"/>
          <w:b w:val="0"/>
          <w:i w:val="0"/>
          <w:smallCaps w:val="0"/>
          <w:strike w:val="0"/>
          <w:color w:val="e36c09"/>
          <w:sz w:val="24"/>
          <w:szCs w:val="24"/>
          <w:u w:val="singl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applications like bank transactions, hotel/airline reservations, grocery store purchases, etc., are all "traditional" ones for which the use of rigidly-structured textual and numeric data suffices.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Recent advances have led to the application of database technology to a wider class of data. Examples include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databases (involving pictures, video clips, and sound messages)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databases (involving maps, satellite images).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1b17c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7c1"/>
          <w:sz w:val="28"/>
          <w:szCs w:val="28"/>
          <w:u w:val="none"/>
          <w:shd w:fill="auto" w:val="clear"/>
          <w:vertAlign w:val="baseline"/>
          <w:rtl w:val="0"/>
        </w:rPr>
        <w:t xml:space="preserve">Database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is a collection of related data.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Properties of Database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has the following implicit properties: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database represents some aspect of the real world, sometimes called the miniworld or the universe of discourse (UoD). Changes to the miniworld are reflected in the database.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database is a logically coherent collection of data with some inherent meaning.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database is designed, built, and populated with data for a specific purpose.It has an intended group of users and some preconceived applications in which these users are interested.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1b17c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7c1"/>
          <w:sz w:val="28"/>
          <w:szCs w:val="28"/>
          <w:u w:val="none"/>
          <w:shd w:fill="auto" w:val="clear"/>
          <w:vertAlign w:val="baseline"/>
          <w:rtl w:val="0"/>
        </w:rPr>
        <w:t xml:space="preserve">Database Management System :</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b w:val="1"/>
          <w:color w:val="000000"/>
          <w:sz w:val="24"/>
          <w:szCs w:val="24"/>
          <w:rtl w:val="0"/>
        </w:rPr>
        <w:t xml:space="preserve">database management system (DBMS) </w:t>
      </w:r>
      <w:r w:rsidDel="00000000" w:rsidR="00000000" w:rsidRPr="00000000">
        <w:rPr>
          <w:rFonts w:ascii="Times New Roman" w:cs="Times New Roman" w:eastAsia="Times New Roman" w:hAnsi="Times New Roman"/>
          <w:color w:val="000000"/>
          <w:sz w:val="24"/>
          <w:szCs w:val="24"/>
          <w:rtl w:val="0"/>
        </w:rPr>
        <w:t xml:space="preserve">is a collection of programs that enables users to create and maintain a database.</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DBMS is a </w:t>
      </w:r>
      <w:r w:rsidDel="00000000" w:rsidR="00000000" w:rsidRPr="00000000">
        <w:rPr>
          <w:rFonts w:ascii="Times New Roman" w:cs="Times New Roman" w:eastAsia="Times New Roman" w:hAnsi="Times New Roman"/>
          <w:i w:val="1"/>
          <w:color w:val="000000"/>
          <w:sz w:val="24"/>
          <w:szCs w:val="24"/>
          <w:rtl w:val="0"/>
        </w:rPr>
        <w:t xml:space="preserve">general-purpose software system </w:t>
      </w:r>
      <w:r w:rsidDel="00000000" w:rsidR="00000000" w:rsidRPr="00000000">
        <w:rPr>
          <w:rFonts w:ascii="Times New Roman" w:cs="Times New Roman" w:eastAsia="Times New Roman" w:hAnsi="Times New Roman"/>
          <w:color w:val="000000"/>
          <w:sz w:val="24"/>
          <w:szCs w:val="24"/>
          <w:rtl w:val="0"/>
        </w:rPr>
        <w:t xml:space="preserve">that facilitates the processes of </w:t>
      </w:r>
      <w:r w:rsidDel="00000000" w:rsidR="00000000" w:rsidRPr="00000000">
        <w:rPr>
          <w:rFonts w:ascii="Times New Roman" w:cs="Times New Roman" w:eastAsia="Times New Roman" w:hAnsi="Times New Roman"/>
          <w:b w:val="1"/>
          <w:i w:val="1"/>
          <w:color w:val="000000"/>
          <w:sz w:val="24"/>
          <w:szCs w:val="24"/>
          <w:rtl w:val="0"/>
        </w:rPr>
        <w:t xml:space="preserve">defining, constructing, manipulating, </w:t>
      </w:r>
      <w:r w:rsidDel="00000000" w:rsidR="00000000" w:rsidRPr="00000000">
        <w:rPr>
          <w:rFonts w:ascii="Times New Roman" w:cs="Times New Roman" w:eastAsia="Times New Roman" w:hAnsi="Times New Roman"/>
          <w:b w:val="1"/>
          <w:color w:val="000000"/>
          <w:sz w:val="24"/>
          <w:szCs w:val="24"/>
          <w:rtl w:val="0"/>
        </w:rPr>
        <w:t xml:space="preserve">and </w:t>
      </w:r>
      <w:r w:rsidDel="00000000" w:rsidR="00000000" w:rsidRPr="00000000">
        <w:rPr>
          <w:rFonts w:ascii="Times New Roman" w:cs="Times New Roman" w:eastAsia="Times New Roman" w:hAnsi="Times New Roman"/>
          <w:b w:val="1"/>
          <w:i w:val="1"/>
          <w:color w:val="000000"/>
          <w:sz w:val="24"/>
          <w:szCs w:val="24"/>
          <w:rtl w:val="0"/>
        </w:rPr>
        <w:t xml:space="preserve">sharing</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databases among various users and applications. </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involves specifying the data types, structures, and constraints of the data to be stored in the data base. The database definition or descriptive information is also stored by the DBMS in the form of a database catalog or dictionary; it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is the process of storing the data on some storage medium that is controlled by the DBMS.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Manipulating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includes functions such as querying the database to retrieve specific data, updating the database to reflect changes in the miniworld, and generating reports from the data.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allows multiple users and programs to access the database simultaneously.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Other important functions provided by the DBMS includes :</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Protecting the database : Protection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system protection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hardware or software malfunction (or crashes)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security protection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unauthorized or malicious access.</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aintaining it over a long period of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DBMS must be able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system by allowing the system to evolve as requirements change over time.</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color w:val="1b17c1"/>
          <w:sz w:val="28"/>
          <w:szCs w:val="28"/>
          <w:u w:val="single"/>
        </w:rPr>
      </w:pPr>
      <w:r w:rsidDel="00000000" w:rsidR="00000000" w:rsidRPr="00000000">
        <w:rPr>
          <w:rFonts w:ascii="Times New Roman" w:cs="Times New Roman" w:eastAsia="Times New Roman" w:hAnsi="Times New Roman"/>
          <w:b w:val="1"/>
          <w:color w:val="1b17c1"/>
          <w:sz w:val="28"/>
          <w:szCs w:val="28"/>
          <w:u w:val="single"/>
          <w:rtl w:val="0"/>
        </w:rPr>
        <w:t xml:space="preserve">Database System</w:t>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color w:val="1b17c1"/>
          <w:sz w:val="28"/>
          <w:szCs w:val="28"/>
          <w:u w:val="single"/>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database and DBMS software together a </w:t>
      </w:r>
      <w:r w:rsidDel="00000000" w:rsidR="00000000" w:rsidRPr="00000000">
        <w:rPr>
          <w:rFonts w:ascii="Times New Roman" w:cs="Times New Roman" w:eastAsia="Times New Roman" w:hAnsi="Times New Roman"/>
          <w:b w:val="1"/>
          <w:color w:val="000000"/>
          <w:sz w:val="24"/>
          <w:szCs w:val="24"/>
          <w:rtl w:val="0"/>
        </w:rPr>
        <w:t xml:space="preserve">database system</w:t>
      </w:r>
      <w:r w:rsidDel="00000000" w:rsidR="00000000" w:rsidRPr="00000000">
        <w:rPr>
          <w:rFonts w:ascii="Times New Roman" w:cs="Times New Roman" w:eastAsia="Times New Roman" w:hAnsi="Times New Roman"/>
          <w:color w:val="000000"/>
          <w:sz w:val="24"/>
          <w:szCs w:val="24"/>
          <w:rtl w:val="0"/>
        </w:rPr>
        <w:t xml:space="preserve">. The below Figure shows the database system.</w:t>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color w:val="e36c09"/>
          <w:sz w:val="24"/>
          <w:szCs w:val="24"/>
          <w:u w:val="single"/>
        </w:rPr>
      </w:pPr>
      <w:r w:rsidDel="00000000" w:rsidR="00000000" w:rsidRPr="00000000">
        <w:rPr/>
        <w:drawing>
          <wp:inline distB="0" distT="0" distL="0" distR="0">
            <wp:extent cx="3077713" cy="3185284"/>
            <wp:effectExtent b="0" l="0" r="0" t="0"/>
            <wp:docPr id="3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077713" cy="318528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 A Simplified Database Environment</w:t>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color w:val="e36c09"/>
          <w:sz w:val="28"/>
          <w:szCs w:val="28"/>
          <w:u w:val="single"/>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b w:val="1"/>
          <w:color w:val="e36c09"/>
          <w:sz w:val="28"/>
          <w:szCs w:val="28"/>
          <w:u w:val="single"/>
        </w:rPr>
      </w:pPr>
      <w:r w:rsidDel="00000000" w:rsidR="00000000" w:rsidRPr="00000000">
        <w:rPr>
          <w:rFonts w:ascii="Times New Roman" w:cs="Times New Roman" w:eastAsia="Times New Roman" w:hAnsi="Times New Roman"/>
          <w:b w:val="1"/>
          <w:color w:val="e36c09"/>
          <w:sz w:val="28"/>
          <w:szCs w:val="28"/>
          <w:u w:val="single"/>
          <w:rtl w:val="0"/>
        </w:rPr>
        <w:t xml:space="preserve">Example :</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color w:val="e36c09"/>
          <w:sz w:val="28"/>
          <w:szCs w:val="28"/>
          <w:u w:val="single"/>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 us consider a </w:t>
      </w:r>
      <w:r w:rsidDel="00000000" w:rsidR="00000000" w:rsidRPr="00000000">
        <w:rPr>
          <w:rFonts w:ascii="Times New Roman" w:cs="Times New Roman" w:eastAsia="Times New Roman" w:hAnsi="Times New Roman"/>
          <w:b w:val="1"/>
          <w:i w:val="1"/>
          <w:color w:val="000000"/>
          <w:sz w:val="24"/>
          <w:szCs w:val="24"/>
          <w:rtl w:val="0"/>
        </w:rPr>
        <w:t xml:space="preserve">UNIVERSITY database</w:t>
      </w:r>
      <w:r w:rsidDel="00000000" w:rsidR="00000000" w:rsidRPr="00000000">
        <w:rPr>
          <w:rFonts w:ascii="Times New Roman" w:cs="Times New Roman" w:eastAsia="Times New Roman" w:hAnsi="Times New Roman"/>
          <w:color w:val="000000"/>
          <w:sz w:val="24"/>
          <w:szCs w:val="24"/>
          <w:rtl w:val="0"/>
        </w:rPr>
        <w:t xml:space="preserve"> for maintaining information concerning students, courses, and grades in a university environment. </w:t>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Below Figure shows the database structure and a few sample data for such a database. </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database is organized as five files, each of which stores </w:t>
      </w:r>
      <w:r w:rsidDel="00000000" w:rsidR="00000000" w:rsidRPr="00000000">
        <w:rPr>
          <w:rFonts w:ascii="Times New Roman" w:cs="Times New Roman" w:eastAsia="Times New Roman" w:hAnsi="Times New Roman"/>
          <w:b w:val="1"/>
          <w:color w:val="000000"/>
          <w:sz w:val="24"/>
          <w:szCs w:val="24"/>
          <w:rtl w:val="0"/>
        </w:rPr>
        <w:t xml:space="preserve">data records </w:t>
      </w:r>
      <w:r w:rsidDel="00000000" w:rsidR="00000000" w:rsidRPr="00000000">
        <w:rPr>
          <w:rFonts w:ascii="Times New Roman" w:cs="Times New Roman" w:eastAsia="Times New Roman" w:hAnsi="Times New Roman"/>
          <w:color w:val="000000"/>
          <w:sz w:val="24"/>
          <w:szCs w:val="24"/>
          <w:rtl w:val="0"/>
        </w:rPr>
        <w:t xml:space="preserve">of the same type. The STUDENT file stores data on each student, the COURSE file stores data on each course, the SECTION file stores data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 each section of a course, the GRADE_REPORT file stores the grades that students receive in the various sections they have completed, and the PREREQUISITE file stores the prerequisites of each course.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e36c09"/>
          <w:sz w:val="28"/>
          <w:szCs w:val="28"/>
          <w:u w:val="single"/>
        </w:rPr>
      </w:pPr>
      <w:r w:rsidDel="00000000" w:rsidR="00000000" w:rsidRPr="00000000">
        <w:rPr/>
        <w:drawing>
          <wp:inline distB="0" distT="0" distL="0" distR="0">
            <wp:extent cx="4870863" cy="7629066"/>
            <wp:effectExtent b="0" l="0" r="0" t="0"/>
            <wp:docPr id="3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870863" cy="76290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color w:val="e36c09"/>
          <w:sz w:val="20"/>
          <w:szCs w:val="20"/>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color w:val="e36c09"/>
          <w:sz w:val="20"/>
          <w:szCs w:val="20"/>
          <w:u w:val="single"/>
        </w:rPr>
      </w:pPr>
      <w:r w:rsidDel="00000000" w:rsidR="00000000" w:rsidRPr="00000000">
        <w:rPr>
          <w:rFonts w:ascii="Times New Roman" w:cs="Times New Roman" w:eastAsia="Times New Roman" w:hAnsi="Times New Roman"/>
          <w:b w:val="1"/>
          <w:color w:val="e36c09"/>
          <w:sz w:val="20"/>
          <w:szCs w:val="20"/>
          <w:u w:val="single"/>
          <w:rtl w:val="0"/>
        </w:rPr>
        <w:t xml:space="preserve">Fig (b) : </w:t>
      </w:r>
      <w:r w:rsidDel="00000000" w:rsidR="00000000" w:rsidRPr="00000000">
        <w:rPr>
          <w:rFonts w:ascii="Times New Roman" w:cs="Times New Roman" w:eastAsia="Times New Roman" w:hAnsi="Times New Roman"/>
          <w:b w:val="1"/>
          <w:color w:val="000000"/>
          <w:sz w:val="20"/>
          <w:szCs w:val="20"/>
          <w:rtl w:val="0"/>
        </w:rPr>
        <w:t xml:space="preserve">A database that stores student and course information.</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Requirements Specification and Analysis:</w:t>
      </w:r>
    </w:p>
    <w:p w:rsidR="00000000" w:rsidDel="00000000" w:rsidP="00000000" w:rsidRDefault="00000000" w:rsidRPr="00000000" w14:paraId="00000035">
      <w:pPr>
        <w:spacing w:after="0" w:line="240" w:lineRule="auto"/>
        <w:jc w:val="both"/>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a new application for an existing database or design of a brand new database starts off with a phase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specification and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requirements (which include design interactions, experience and strategies) are documented in detail.</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design is then translated to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can be expressed in a data model implemented in a commercial DBMS. (Logical relationship, constraints etc,).</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stage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which further specifications are provided for storing and accessing the database. The database design is implemented, populated with actual data, and continuously maintained to reflect the state of the mini world.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color w:val="1b17c1"/>
          <w:sz w:val="28"/>
          <w:szCs w:val="28"/>
          <w:u w:val="single"/>
        </w:rPr>
      </w:pPr>
      <w:r w:rsidDel="00000000" w:rsidR="00000000" w:rsidRPr="00000000">
        <w:rPr>
          <w:rFonts w:ascii="Times New Roman" w:cs="Times New Roman" w:eastAsia="Times New Roman" w:hAnsi="Times New Roman"/>
          <w:b w:val="1"/>
          <w:color w:val="1b17c1"/>
          <w:sz w:val="28"/>
          <w:szCs w:val="28"/>
          <w:u w:val="single"/>
          <w:rtl w:val="0"/>
        </w:rPr>
        <w:t xml:space="preserve">Characteristics of the Database Approach:</w:t>
      </w:r>
    </w:p>
    <w:p w:rsidR="00000000" w:rsidDel="00000000" w:rsidP="00000000" w:rsidRDefault="00000000" w:rsidRPr="00000000" w14:paraId="0000003F">
      <w:pPr>
        <w:spacing w:after="0" w:line="240" w:lineRule="auto"/>
        <w:rPr>
          <w:rFonts w:ascii="Minion-Regular" w:cs="Minion-Regular" w:eastAsia="Minion-Regular" w:hAnsi="Minion-Regular"/>
          <w:color w:val="1b17c1"/>
          <w:sz w:val="21"/>
          <w:szCs w:val="21"/>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characteristics of the database approach versus the file-processing approach are :</w:t>
      </w:r>
    </w:p>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fundamental characteristic of the database approach is that the database system contains not only the database itself but also a complete definition or description of the database structure and constraints. </w:t>
      </w:r>
    </w:p>
    <w:p w:rsidR="00000000" w:rsidDel="00000000" w:rsidP="00000000" w:rsidRDefault="00000000" w:rsidRPr="00000000" w14:paraId="000000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definition is stored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DBMS catalog, which contains information such as the structure of each file, the type and storage format of each data item, and various constraints on the data. </w:t>
      </w:r>
    </w:p>
    <w:p w:rsidR="00000000" w:rsidDel="00000000" w:rsidP="00000000" w:rsidRDefault="00000000" w:rsidRPr="00000000" w14:paraId="000000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information stored in the catalog is called meta-data, and it describes the structure of the primary database (Figure a). </w:t>
      </w:r>
    </w:p>
    <w:p w:rsidR="00000000" w:rsidDel="00000000" w:rsidP="00000000" w:rsidRDefault="00000000" w:rsidRPr="00000000" w14:paraId="000000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 is used by the DBMS software and also by database users who need information about the database structure. A general-purpose DBMS software package is not written for a specific database application. </w:t>
      </w:r>
    </w:p>
    <w:p w:rsidR="00000000" w:rsidDel="00000000" w:rsidP="00000000" w:rsidRDefault="00000000" w:rsidRPr="00000000" w14:paraId="000000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it must refer to the catalog to know the structure of the files in a specific database, such as the type and format of data it will access. </w:t>
      </w:r>
    </w:p>
    <w:p w:rsidR="00000000" w:rsidDel="00000000" w:rsidP="00000000" w:rsidRDefault="00000000" w:rsidRPr="00000000" w14:paraId="000000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1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DBMS software must work equally well with any number of database applications—for example, a university database, a banking database, or a company database—as long as the database definition is stored in the catalog. </w:t>
      </w:r>
    </w:p>
    <w:p w:rsidR="00000000" w:rsidDel="00000000" w:rsidP="00000000" w:rsidRDefault="00000000" w:rsidRPr="00000000" w14:paraId="00000049">
      <w:pPr>
        <w:spacing w:after="0" w:line="240" w:lineRule="auto"/>
        <w:jc w:val="center"/>
        <w:rPr>
          <w:rFonts w:ascii="AR DECODE" w:cs="AR DECODE" w:eastAsia="AR DECODE" w:hAnsi="AR DECODE"/>
          <w:color w:val="000000"/>
          <w:sz w:val="21"/>
          <w:szCs w:val="21"/>
        </w:rPr>
      </w:pPr>
      <w:r w:rsidDel="00000000" w:rsidR="00000000" w:rsidRPr="00000000">
        <w:rPr>
          <w:rtl w:val="0"/>
        </w:rPr>
      </w:r>
    </w:p>
    <w:p w:rsidR="00000000" w:rsidDel="00000000" w:rsidP="00000000" w:rsidRDefault="00000000" w:rsidRPr="00000000" w14:paraId="0000004A">
      <w:pPr>
        <w:spacing w:after="0" w:line="240" w:lineRule="auto"/>
        <w:jc w:val="both"/>
        <w:rPr>
          <w:rFonts w:ascii="AR DECODE" w:cs="AR DECODE" w:eastAsia="AR DECODE" w:hAnsi="AR DECODE"/>
          <w:color w:val="000000"/>
          <w:sz w:val="21"/>
          <w:szCs w:val="21"/>
        </w:rPr>
      </w:pPr>
      <w:r w:rsidDel="00000000" w:rsidR="00000000" w:rsidRPr="00000000">
        <w:rPr>
          <w:rtl w:val="0"/>
        </w:rPr>
      </w:r>
    </w:p>
    <w:p w:rsidR="00000000" w:rsidDel="00000000" w:rsidP="00000000" w:rsidRDefault="00000000" w:rsidRPr="00000000" w14:paraId="0000004B">
      <w:pPr>
        <w:rPr>
          <w:rFonts w:ascii="AkzidenzGroteskBE-Light" w:cs="AkzidenzGroteskBE-Light" w:eastAsia="AkzidenzGroteskBE-Light" w:hAnsi="AkzidenzGroteskBE-Light"/>
          <w:b w:val="1"/>
          <w:color w:val="000000"/>
          <w:sz w:val="18"/>
          <w:szCs w:val="18"/>
        </w:rPr>
      </w:pPr>
      <w:bookmarkStart w:colFirst="0" w:colLast="0" w:name="_heading=h.gjdgxs" w:id="0"/>
      <w:bookmarkEnd w:id="0"/>
      <w:r w:rsidDel="00000000" w:rsidR="00000000" w:rsidRPr="00000000">
        <w:rPr>
          <w:rFonts w:ascii="AkzidenzGroteskBE-Light" w:cs="AkzidenzGroteskBE-Light" w:eastAsia="AkzidenzGroteskBE-Light" w:hAnsi="AkzidenzGroteskBE-Light"/>
          <w:b w:val="1"/>
          <w:color w:val="000000"/>
          <w:sz w:val="18"/>
          <w:szCs w:val="18"/>
          <w:rtl w:val="0"/>
        </w:rPr>
        <w:t xml:space="preserve">DATABASE USERS: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1"/>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993" w:right="0" w:hanging="426"/>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Administrators :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database environment, the primary resource is the database itself, and the secondary resource is the DBMS and related software. </w:t>
      </w:r>
    </w:p>
    <w:p w:rsidR="00000000" w:rsidDel="00000000" w:rsidP="00000000" w:rsidRDefault="00000000" w:rsidRPr="00000000" w14:paraId="0000005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Administering these resources is the responsibility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administrator (DBA)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DBA is responsible for authorizing access to the database, coordinating and monitoring its use, and acquiring software and hardware resources as needed. </w:t>
      </w:r>
    </w:p>
    <w:p w:rsidR="00000000" w:rsidDel="00000000" w:rsidP="00000000" w:rsidRDefault="00000000" w:rsidRPr="00000000" w14:paraId="0000005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DBA is accountable for problems such as security breaches and poor system response time. </w:t>
      </w:r>
    </w:p>
    <w:p w:rsidR="00000000" w:rsidDel="00000000" w:rsidP="00000000" w:rsidRDefault="00000000" w:rsidRPr="00000000" w14:paraId="0000005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large organizations, the DBA is assisted by a staff that carries out these functions.</w:t>
      </w: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Designers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responsible for identifying the data to be stored in the database and for choosing appropriate structures to represent and store this data.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responsibility of database designers to communicate with all prospective database users in order to understand their requirements and to create a design that meets these requirements.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database design must be capable of supporting the requirements of all user groups.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 Users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people whose jobs require access to the database for querying,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and generating reports.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several categories of end users: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Casual end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access the database, but they may need different information each time. They use a sophisticated database query language to specify their requests and are typically middle- or high-level managers or other occasional browsers.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parametric end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main job function revolves around constantly querying and updating the database, called </w:t>
      </w:r>
      <w:r w:rsidDel="00000000" w:rsidR="00000000" w:rsidRPr="00000000">
        <w:rPr>
          <w:rFonts w:ascii="Times New Roman" w:cs="Times New Roman" w:eastAsia="Times New Roman" w:hAnsi="Times New Roman"/>
          <w:b w:val="1"/>
          <w:i w:val="0"/>
          <w:smallCaps w:val="0"/>
          <w:strike w:val="0"/>
          <w:color w:val="e36c09"/>
          <w:sz w:val="24"/>
          <w:szCs w:val="24"/>
          <w:u w:val="none"/>
          <w:shd w:fill="auto" w:val="clear"/>
          <w:vertAlign w:val="baseline"/>
          <w:rtl w:val="0"/>
        </w:rPr>
        <w:t xml:space="preserve">canned transactions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have been carefully programmed and tested.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7f7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Standalone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maintain personal databases by using ready-made program packages that provide easy-to-use menu-based or graphics-based interfaces.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System Analysts and Application Programmers (Software Engineers)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analysts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requirements of end users, especially naive and parametric end users, and develop specifications for standard canned transactions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meet these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rFonts w:ascii="Times New Roman" w:cs="Times New Roman" w:eastAsia="Times New Roman" w:hAnsi="Times New Roman"/>
          <w:b w:val="1"/>
          <w:i w:val="0"/>
          <w:smallCaps w:val="0"/>
          <w:strike w:val="0"/>
          <w:color w:val="e36c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programmers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these specifications as programs; then they test, debug, document, and maintain these canned transactions. Such analysts and programmers—commonly referred to as </w:t>
      </w:r>
      <w:r w:rsidDel="00000000" w:rsidR="00000000" w:rsidRPr="00000000">
        <w:rPr>
          <w:rFonts w:ascii="Times New Roman" w:cs="Times New Roman" w:eastAsia="Times New Roman" w:hAnsi="Times New Roman"/>
          <w:b w:val="1"/>
          <w:i w:val="0"/>
          <w:smallCaps w:val="0"/>
          <w:strike w:val="0"/>
          <w:color w:val="e36c09"/>
          <w:sz w:val="24"/>
          <w:szCs w:val="24"/>
          <w:u w:val="none"/>
          <w:shd w:fill="auto" w:val="clear"/>
          <w:vertAlign w:val="baseline"/>
          <w:rtl w:val="0"/>
        </w:rPr>
        <w:t xml:space="preserve">software developers </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e36c09"/>
          <w:sz w:val="24"/>
          <w:szCs w:val="24"/>
          <w:u w:val="none"/>
          <w:shd w:fill="auto" w:val="clear"/>
          <w:vertAlign w:val="baseline"/>
          <w:rtl w:val="0"/>
        </w:rPr>
        <w:t xml:space="preserve">software engineers.</w:t>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ind w:left="567" w:firstLine="0"/>
        <w:jc w:val="both"/>
        <w:rPr>
          <w:rFonts w:ascii="Times New Roman" w:cs="Times New Roman" w:eastAsia="Times New Roman" w:hAnsi="Times New Roman"/>
          <w:b w:val="1"/>
          <w:color w:val="1b17c1"/>
          <w:sz w:val="28"/>
          <w:szCs w:val="28"/>
        </w:rPr>
      </w:pPr>
      <w:r w:rsidDel="00000000" w:rsidR="00000000" w:rsidRPr="00000000">
        <w:rPr>
          <w:rFonts w:ascii="Times New Roman" w:cs="Times New Roman" w:eastAsia="Times New Roman" w:hAnsi="Times New Roman"/>
          <w:b w:val="1"/>
          <w:color w:val="1b17c1"/>
          <w:sz w:val="28"/>
          <w:szCs w:val="28"/>
          <w:rtl w:val="0"/>
        </w:rPr>
        <w:t xml:space="preserve">Workers behind the Scene :</w:t>
      </w:r>
    </w:p>
    <w:p w:rsidR="00000000" w:rsidDel="00000000" w:rsidP="00000000" w:rsidRDefault="00000000" w:rsidRPr="00000000" w14:paraId="00000074">
      <w:pPr>
        <w:spacing w:after="0" w:line="240" w:lineRule="auto"/>
        <w:ind w:left="567"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DBMS system designers/implementers: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the DBMS software that is at the foundation of all this!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 developers: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and implement software tools facilitating database system design, performance monitoring, creation of graphical user interfaces, prototyping, etc.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Operators and maintenance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responsible for the day-to-day operation of the system.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firstLine="10.999999999999943"/>
        <w:jc w:val="left"/>
        <w:rPr>
          <w:rFonts w:ascii="Times New Roman" w:cs="Times New Roman" w:eastAsia="Times New Roman" w:hAnsi="Times New Roman"/>
          <w:b w:val="1"/>
          <w:i w:val="0"/>
          <w:smallCaps w:val="0"/>
          <w:strike w:val="0"/>
          <w:color w:val="1b17c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7c1"/>
          <w:sz w:val="28"/>
          <w:szCs w:val="28"/>
          <w:u w:val="none"/>
          <w:shd w:fill="auto" w:val="clear"/>
          <w:vertAlign w:val="baseline"/>
          <w:rtl w:val="0"/>
        </w:rPr>
        <w:t xml:space="preserve">Advantages of Using the DBMS Approach</w:t>
      </w:r>
    </w:p>
    <w:p w:rsidR="00000000" w:rsidDel="00000000" w:rsidP="00000000" w:rsidRDefault="00000000" w:rsidRPr="00000000" w14:paraId="0000007C">
      <w:pPr>
        <w:numPr>
          <w:ilvl w:val="0"/>
          <w:numId w:val="6"/>
        </w:numPr>
        <w:tabs>
          <w:tab w:val="left" w:leader="none" w:pos="851"/>
        </w:tabs>
        <w:spacing w:after="0" w:before="28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Redundancy </w:t>
      </w:r>
    </w:p>
    <w:p w:rsidR="00000000" w:rsidDel="00000000" w:rsidP="00000000" w:rsidRDefault="00000000" w:rsidRPr="00000000" w14:paraId="0000007D">
      <w:pPr>
        <w:numPr>
          <w:ilvl w:val="0"/>
          <w:numId w:val="6"/>
        </w:numPr>
        <w:tabs>
          <w:tab w:val="left" w:leader="none" w:pos="851"/>
        </w:tabs>
        <w:spacing w:after="0" w:before="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Restricting Unauthorized Access </w:t>
      </w:r>
    </w:p>
    <w:p w:rsidR="00000000" w:rsidDel="00000000" w:rsidP="00000000" w:rsidRDefault="00000000" w:rsidRPr="00000000" w14:paraId="0000007E">
      <w:pPr>
        <w:numPr>
          <w:ilvl w:val="0"/>
          <w:numId w:val="6"/>
        </w:numPr>
        <w:tabs>
          <w:tab w:val="left" w:leader="none" w:pos="851"/>
        </w:tabs>
        <w:spacing w:after="0" w:before="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Persistent Storage for Program Objects</w:t>
      </w:r>
    </w:p>
    <w:p w:rsidR="00000000" w:rsidDel="00000000" w:rsidP="00000000" w:rsidRDefault="00000000" w:rsidRPr="00000000" w14:paraId="0000007F">
      <w:pPr>
        <w:numPr>
          <w:ilvl w:val="0"/>
          <w:numId w:val="6"/>
        </w:numPr>
        <w:tabs>
          <w:tab w:val="left" w:leader="none" w:pos="851"/>
        </w:tabs>
        <w:spacing w:after="0" w:before="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Storage Structures for Efficient Query Processing </w:t>
      </w:r>
    </w:p>
    <w:p w:rsidR="00000000" w:rsidDel="00000000" w:rsidP="00000000" w:rsidRDefault="00000000" w:rsidRPr="00000000" w14:paraId="00000080">
      <w:pPr>
        <w:numPr>
          <w:ilvl w:val="0"/>
          <w:numId w:val="6"/>
        </w:numPr>
        <w:tabs>
          <w:tab w:val="left" w:leader="none" w:pos="851"/>
        </w:tabs>
        <w:spacing w:after="0" w:before="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Backup and Recovery. </w:t>
      </w:r>
    </w:p>
    <w:p w:rsidR="00000000" w:rsidDel="00000000" w:rsidP="00000000" w:rsidRDefault="00000000" w:rsidRPr="00000000" w14:paraId="00000081">
      <w:pPr>
        <w:numPr>
          <w:ilvl w:val="0"/>
          <w:numId w:val="6"/>
        </w:numPr>
        <w:tabs>
          <w:tab w:val="left" w:leader="none" w:pos="851"/>
        </w:tabs>
        <w:spacing w:after="0" w:before="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Multiple User Interfaces</w:t>
      </w:r>
    </w:p>
    <w:p w:rsidR="00000000" w:rsidDel="00000000" w:rsidP="00000000" w:rsidRDefault="00000000" w:rsidRPr="00000000" w14:paraId="00000082">
      <w:pPr>
        <w:numPr>
          <w:ilvl w:val="0"/>
          <w:numId w:val="6"/>
        </w:numPr>
        <w:tabs>
          <w:tab w:val="left" w:leader="none" w:pos="851"/>
        </w:tabs>
        <w:spacing w:after="0" w:before="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Representing Complex Relationships Among Data</w:t>
      </w:r>
    </w:p>
    <w:p w:rsidR="00000000" w:rsidDel="00000000" w:rsidP="00000000" w:rsidRDefault="00000000" w:rsidRPr="00000000" w14:paraId="00000083">
      <w:pPr>
        <w:numPr>
          <w:ilvl w:val="0"/>
          <w:numId w:val="6"/>
        </w:numPr>
        <w:tabs>
          <w:tab w:val="left" w:leader="none" w:pos="851"/>
        </w:tabs>
        <w:spacing w:after="0" w:before="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Enforcing Integrity Constraints</w:t>
      </w:r>
    </w:p>
    <w:p w:rsidR="00000000" w:rsidDel="00000000" w:rsidP="00000000" w:rsidRDefault="00000000" w:rsidRPr="00000000" w14:paraId="00000084">
      <w:pPr>
        <w:numPr>
          <w:ilvl w:val="0"/>
          <w:numId w:val="6"/>
        </w:numPr>
        <w:tabs>
          <w:tab w:val="left" w:leader="none" w:pos="851"/>
        </w:tabs>
        <w:spacing w:after="0" w:before="0" w:line="24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Inference and Actions Via Rules </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for enforcing standards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application development time</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 to change data structures</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of up-to-date information </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280" w:before="0" w:line="240" w:lineRule="auto"/>
        <w:ind w:left="1134"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Economies of scale.</w:t>
      </w:r>
    </w:p>
    <w:p w:rsidR="00000000" w:rsidDel="00000000" w:rsidP="00000000" w:rsidRDefault="00000000" w:rsidRPr="00000000" w14:paraId="0000008A">
      <w:pPr>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Database System Concepts and Architecture </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fundamental characteristic of the database approach is that it provides some level of </w:t>
      </w:r>
      <w:r w:rsidDel="00000000" w:rsidR="00000000" w:rsidRPr="00000000">
        <w:rPr>
          <w:rFonts w:ascii="Times New Roman" w:cs="Times New Roman" w:eastAsia="Times New Roman" w:hAnsi="Times New Roman"/>
          <w:b w:val="1"/>
          <w:i w:val="1"/>
          <w:sz w:val="24"/>
          <w:szCs w:val="24"/>
          <w:rtl w:val="0"/>
        </w:rPr>
        <w:t xml:space="preserve">data abstraction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Data abstraction</w:t>
      </w:r>
      <w:r w:rsidDel="00000000" w:rsidR="00000000" w:rsidRPr="00000000">
        <w:rPr>
          <w:rFonts w:ascii="Times New Roman" w:cs="Times New Roman" w:eastAsia="Times New Roman" w:hAnsi="Times New Roman"/>
          <w:sz w:val="24"/>
          <w:szCs w:val="24"/>
          <w:rtl w:val="0"/>
        </w:rPr>
        <w:t xml:space="preserve"> generally refers to the suppression of  details of data organization and storage, and the highlighting of the essential features for an improved understanding of data. </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Data model</w:t>
      </w:r>
      <w:r w:rsidDel="00000000" w:rsidR="00000000" w:rsidRPr="00000000">
        <w:rPr>
          <w:rFonts w:ascii="Times New Roman" w:cs="Times New Roman" w:eastAsia="Times New Roman" w:hAnsi="Times New Roman"/>
          <w:sz w:val="24"/>
          <w:szCs w:val="24"/>
          <w:rtl w:val="0"/>
        </w:rPr>
        <w:t xml:space="preserve">—a collection of concepts that can be used to describe the structure of a database.</w:t>
      </w:r>
    </w:p>
    <w:p w:rsidR="00000000" w:rsidDel="00000000" w:rsidP="00000000" w:rsidRDefault="00000000" w:rsidRPr="00000000" w14:paraId="0000008F">
      <w:pPr>
        <w:spacing w:line="240" w:lineRule="auto"/>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Categories of Data Models:</w:t>
      </w:r>
    </w:p>
    <w:p w:rsidR="00000000" w:rsidDel="00000000" w:rsidP="00000000" w:rsidRDefault="00000000" w:rsidRPr="00000000" w14:paraId="00000090">
      <w:pPr>
        <w:spacing w:after="0" w:line="240" w:lineRule="auto"/>
        <w:rPr>
          <w:rFonts w:ascii="Minion-Regular" w:cs="Minion-Regular" w:eastAsia="Minion-Regular" w:hAnsi="Minion-Regular"/>
          <w:color w:val="000000"/>
          <w:sz w:val="21"/>
          <w:szCs w:val="21"/>
        </w:rPr>
      </w:pPr>
      <w:r w:rsidDel="00000000" w:rsidR="00000000" w:rsidRPr="00000000">
        <w:rPr>
          <w:rFonts w:ascii="Minion-Regular" w:cs="Minion-Regular" w:eastAsia="Minion-Regular" w:hAnsi="Minion-Regular"/>
          <w:color w:val="000000"/>
          <w:sz w:val="21"/>
          <w:szCs w:val="21"/>
          <w:rtl w:val="0"/>
        </w:rPr>
        <w:t xml:space="preserve">Data models have been categorize according to the types of concepts they use to describe the database structure.</w:t>
      </w:r>
    </w:p>
    <w:p w:rsidR="00000000" w:rsidDel="00000000" w:rsidP="00000000" w:rsidRDefault="00000000" w:rsidRPr="00000000" w14:paraId="00000091">
      <w:pPr>
        <w:spacing w:after="0" w:line="240" w:lineRule="auto"/>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High-level </w:t>
      </w:r>
      <w:r w:rsidDel="00000000" w:rsidR="00000000" w:rsidRPr="00000000">
        <w:rPr>
          <w:rFonts w:ascii="Times New Roman" w:cs="Times New Roman" w:eastAsia="Times New Roman" w:hAnsi="Times New Roman"/>
          <w:b w:val="0"/>
          <w:i w:val="1"/>
          <w:smallCaps w:val="0"/>
          <w:strike w:val="0"/>
          <w:color w:val="0099ff"/>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conceptual data models</w:t>
      </w: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concepts that are close to the way many users perceive data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data models use concepts such as entities, attributes, and relationships.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6600"/>
          <w:sz w:val="24"/>
          <w:szCs w:val="24"/>
          <w:u w:val="none"/>
          <w:shd w:fill="auto" w:val="clear"/>
          <w:vertAlign w:val="baseline"/>
          <w:rtl w:val="0"/>
        </w:rPr>
        <w:t xml:space="preserve">Entity</w:t>
      </w:r>
      <w:r w:rsidDel="00000000" w:rsidR="00000000" w:rsidRPr="00000000">
        <w:rPr>
          <w:rFonts w:ascii="Times New Roman" w:cs="Times New Roman" w:eastAsia="Times New Roman" w:hAnsi="Times New Roman"/>
          <w:b w:val="1"/>
          <w:i w:val="0"/>
          <w:smallCaps w:val="0"/>
          <w:strike w:val="0"/>
          <w:color w:val="ff66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epresents a real-world object or concept.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 Project, Car, Employee form the miniworld that is described in the database.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6600"/>
          <w:sz w:val="24"/>
          <w:szCs w:val="24"/>
          <w:u w:val="none"/>
          <w:shd w:fill="auto" w:val="clear"/>
          <w:vertAlign w:val="baseline"/>
          <w:rtl w:val="0"/>
        </w:rPr>
        <w:t xml:space="preserve">Attribute: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roperty that describes an entity, such as the employee’s name or salary.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6600"/>
          <w:sz w:val="24"/>
          <w:szCs w:val="24"/>
          <w:u w:val="none"/>
          <w:shd w:fill="auto" w:val="clear"/>
          <w:vertAlign w:val="baseline"/>
          <w:rtl w:val="0"/>
        </w:rPr>
        <w:t xml:space="preserve">Relationship</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between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or more entities.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 a works-on relationship between an employee and a project.</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low-level </w:t>
      </w:r>
      <w:r w:rsidDel="00000000" w:rsidR="00000000" w:rsidRPr="00000000">
        <w:rPr>
          <w:rFonts w:ascii="Times New Roman" w:cs="Times New Roman" w:eastAsia="Times New Roman" w:hAnsi="Times New Roman"/>
          <w:b w:val="0"/>
          <w:i w:val="1"/>
          <w:smallCaps w:val="0"/>
          <w:strike w:val="0"/>
          <w:color w:val="0099ff"/>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physical data models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concepts that describe the details of how data is stored on the computer storage media.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Representational </w:t>
      </w:r>
      <w:r w:rsidDel="00000000" w:rsidR="00000000" w:rsidRPr="00000000">
        <w:rPr>
          <w:rFonts w:ascii="Times New Roman" w:cs="Times New Roman" w:eastAsia="Times New Roman" w:hAnsi="Times New Roman"/>
          <w:b w:val="0"/>
          <w:i w:val="1"/>
          <w:smallCaps w:val="0"/>
          <w:strike w:val="0"/>
          <w:color w:val="0099ff"/>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1"/>
          <w:smallCaps w:val="0"/>
          <w:strike w:val="0"/>
          <w:color w:val="0099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99ff"/>
          <w:sz w:val="24"/>
          <w:szCs w:val="24"/>
          <w:u w:val="none"/>
          <w:shd w:fill="auto" w:val="clear"/>
          <w:vertAlign w:val="baseline"/>
          <w:rtl w:val="0"/>
        </w:rPr>
        <w:t xml:space="preserve">data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provide concepts that may be easily understood by end users. Representational data models hide many details of data storage on disk but can be implemented on a computer system directly. </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Data Models: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model defines the logical design and structure of a database and defines how data will be stored, accessed and updated in a database management system.</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Data Models: </w:t>
      </w:r>
    </w:p>
    <w:p w:rsidR="00000000" w:rsidDel="00000000" w:rsidP="00000000" w:rsidRDefault="00000000" w:rsidRPr="00000000" w14:paraId="000000A8">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 Model</w:t>
      </w:r>
    </w:p>
    <w:p w:rsidR="00000000" w:rsidDel="00000000" w:rsidP="00000000" w:rsidRDefault="00000000" w:rsidRPr="00000000" w14:paraId="000000A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Model</w:t>
      </w:r>
    </w:p>
    <w:p w:rsidR="00000000" w:rsidDel="00000000" w:rsidP="00000000" w:rsidRDefault="00000000" w:rsidRPr="00000000" w14:paraId="000000A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Model</w:t>
      </w:r>
    </w:p>
    <w:p w:rsidR="00000000" w:rsidDel="00000000" w:rsidP="00000000" w:rsidRDefault="00000000" w:rsidRPr="00000000" w14:paraId="000000AB">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oriented Model</w:t>
      </w:r>
    </w:p>
    <w:p w:rsidR="00000000" w:rsidDel="00000000" w:rsidP="00000000" w:rsidRDefault="00000000" w:rsidRPr="00000000" w14:paraId="000000AC">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 Model.</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1"/>
          <w:i w:val="0"/>
          <w:smallCaps w:val="0"/>
          <w:strike w:val="0"/>
          <w:color w:val="ff33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8"/>
          <w:szCs w:val="28"/>
          <w:u w:val="single"/>
          <w:shd w:fill="auto" w:val="clear"/>
          <w:vertAlign w:val="baseline"/>
          <w:rtl w:val="0"/>
        </w:rPr>
        <w:t xml:space="preserve">Hierarchical Model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database model organizes data into a tree-like-structure, with a single root, to which all the other data is linked. The heirarchy starts from the Root data, and expands like a tree, adding child nodes to the parent nodes. In this model, a child node will only have a single parent node.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22800" cy="2003707"/>
            <wp:effectExtent b="0" l="0" r="0" t="0"/>
            <wp:docPr id="3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22800" cy="200370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ff33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8"/>
          <w:szCs w:val="28"/>
          <w:u w:val="single"/>
          <w:shd w:fill="auto" w:val="clear"/>
          <w:vertAlign w:val="baseline"/>
          <w:rtl w:val="0"/>
        </w:rPr>
        <w:t xml:space="preserve">Network Model:</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extension of the Hierarchical model. In this model data is organised more like a graph, and are allowed to have more than one parent node.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database model data is more related as more relationships are established in this database model. Also, as the data is more related, hence accessing the data is also easier and fast. This database model was used to map many-to-many data relationships.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was the most widely used database model, before Relational Model was introduced.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60508" cy="1876072"/>
            <wp:effectExtent b="0" l="0" r="0" t="0"/>
            <wp:docPr id="3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60508" cy="187607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ff33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8"/>
          <w:szCs w:val="28"/>
          <w:u w:val="single"/>
          <w:shd w:fill="auto" w:val="clear"/>
          <w:vertAlign w:val="baseline"/>
          <w:rtl w:val="0"/>
        </w:rPr>
        <w:t xml:space="preserve">Relational Model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model, data is organised in two-dimensional tables and the relationship is maintained by storing a common field.</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was introduced by E.F Codd in 1970, and since then it has been the most widely used database model, infact, we can say the only database model used around the world.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structure of data in the relational model is tables. All the information related to a particular type is stored in rows of that table.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tables are also known as relations in relational model.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98673" cy="2457450"/>
            <wp:effectExtent b="0" l="0" r="0" t="0"/>
            <wp:docPr id="3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98673"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ff33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8"/>
          <w:szCs w:val="28"/>
          <w:u w:val="single"/>
          <w:shd w:fill="auto" w:val="clear"/>
          <w:vertAlign w:val="baseline"/>
          <w:rtl w:val="0"/>
        </w:rPr>
        <w:t xml:space="preserve">Object Oriented Data Model:</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object oriented data model (OODM), both data and their relationships are contained in a single structure known as an object.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turn, the OODM is the basis for the object-oriented database management system (OODBMS).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Components of the Object Oriented Data Model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object is an abstraction of a real-world entity.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Attributes describe the properties of an object.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that share similar characteristics are grouped in classes. A class is a collection of similar objects with shared structure (attributes) and behavior (methods).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Classes are organized in a class hierarchy. The class hierarchy resembles an upside-down tree in which each class has only one parent.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Inheritance is the ability of an object within the class hierarchy to inherit the attributes and methods of the classes above it.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ff33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64138" cy="3453722"/>
            <wp:effectExtent b="0" l="0" r="0" t="0"/>
            <wp:docPr id="4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64138" cy="345372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Schemas, Instances, </w:t>
      </w:r>
    </w:p>
    <w:p w:rsidR="00000000" w:rsidDel="00000000" w:rsidP="00000000" w:rsidRDefault="00000000" w:rsidRPr="00000000" w14:paraId="000000D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Database Schema</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The description of a database is called the </w:t>
      </w:r>
      <w:r w:rsidDel="00000000" w:rsidR="00000000" w:rsidRPr="00000000">
        <w:rPr>
          <w:rFonts w:ascii="Times New Roman" w:cs="Times New Roman" w:eastAsia="Times New Roman" w:hAnsi="Times New Roman"/>
          <w:b w:val="1"/>
          <w:color w:val="000000"/>
          <w:sz w:val="24"/>
          <w:szCs w:val="24"/>
          <w:rtl w:val="0"/>
        </w:rPr>
        <w:t xml:space="preserve">database schema</w:t>
      </w:r>
      <w:r w:rsidDel="00000000" w:rsidR="00000000" w:rsidRPr="00000000">
        <w:rPr>
          <w:rFonts w:ascii="Times New Roman" w:cs="Times New Roman" w:eastAsia="Times New Roman" w:hAnsi="Times New Roman"/>
          <w:color w:val="000000"/>
          <w:sz w:val="24"/>
          <w:szCs w:val="24"/>
          <w:rtl w:val="0"/>
        </w:rPr>
        <w:t xml:space="preserve">, which is specified during database design and is not expected to change frequently.</w:t>
      </w:r>
    </w:p>
    <w:p w:rsidR="00000000" w:rsidDel="00000000" w:rsidP="00000000" w:rsidRDefault="00000000" w:rsidRPr="00000000" w14:paraId="000000D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Schema Diagram</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 displayed schema is called a schema diaram. Figure 2a shows a schema diagram for the database shown in Figure (b) in chap 1, the diagram displays the </w:t>
      </w:r>
    </w:p>
    <w:p w:rsidR="00000000" w:rsidDel="00000000" w:rsidP="00000000" w:rsidRDefault="00000000" w:rsidRPr="00000000" w14:paraId="000000D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Schema Construct</w:t>
      </w:r>
      <w:r w:rsidDel="00000000" w:rsidR="00000000" w:rsidRPr="00000000">
        <w:rPr>
          <w:rFonts w:ascii="Times New Roman" w:cs="Times New Roman" w:eastAsia="Times New Roman" w:hAnsi="Times New Roman"/>
          <w:color w:val="000000"/>
          <w:sz w:val="24"/>
          <w:szCs w:val="24"/>
          <w:rtl w:val="0"/>
        </w:rPr>
        <w:t xml:space="preserve">: structure of each record type but not the actual instances of records. </w:t>
      </w:r>
    </w:p>
    <w:p w:rsidR="00000000" w:rsidDel="00000000" w:rsidP="00000000" w:rsidRDefault="00000000" w:rsidRPr="00000000" w14:paraId="000000D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 : each object in the schema—such as STUDENT or COURSE</w:t>
      </w:r>
    </w:p>
    <w:p w:rsidR="00000000" w:rsidDel="00000000" w:rsidP="00000000" w:rsidRDefault="00000000" w:rsidRPr="00000000" w14:paraId="000000D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Snapshot / Database State:</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data in the database at a particular moment in time is called a </w:t>
      </w:r>
      <w:r w:rsidDel="00000000" w:rsidR="00000000" w:rsidRPr="00000000">
        <w:rPr>
          <w:rFonts w:ascii="Times New Roman" w:cs="Times New Roman" w:eastAsia="Times New Roman" w:hAnsi="Times New Roman"/>
          <w:b w:val="1"/>
          <w:color w:val="000000"/>
          <w:sz w:val="24"/>
          <w:szCs w:val="24"/>
          <w:rtl w:val="0"/>
        </w:rPr>
        <w:t xml:space="preserve">database state </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b w:val="1"/>
          <w:color w:val="000000"/>
          <w:sz w:val="24"/>
          <w:szCs w:val="24"/>
          <w:rtl w:val="0"/>
        </w:rPr>
        <w:t xml:space="preserve">snapshot</w:t>
      </w:r>
      <w:r w:rsidDel="00000000" w:rsidR="00000000" w:rsidRPr="00000000">
        <w:rPr>
          <w:rFonts w:ascii="Times New Roman" w:cs="Times New Roman" w:eastAsia="Times New Roman" w:hAnsi="Times New Roman"/>
          <w:color w:val="000000"/>
          <w:sz w:val="24"/>
          <w:szCs w:val="24"/>
          <w:rtl w:val="0"/>
        </w:rPr>
        <w:t xml:space="preserve">. (or) It is also called the </w:t>
      </w:r>
      <w:r w:rsidDel="00000000" w:rsidR="00000000" w:rsidRPr="00000000">
        <w:rPr>
          <w:rFonts w:ascii="Times New Roman" w:cs="Times New Roman" w:eastAsia="Times New Roman" w:hAnsi="Times New Roman"/>
          <w:i w:val="1"/>
          <w:color w:val="000000"/>
          <w:sz w:val="24"/>
          <w:szCs w:val="24"/>
          <w:rtl w:val="0"/>
        </w:rPr>
        <w:t xml:space="preserve">current </w:t>
      </w:r>
      <w:r w:rsidDel="00000000" w:rsidR="00000000" w:rsidRPr="00000000">
        <w:rPr>
          <w:rFonts w:ascii="Times New Roman" w:cs="Times New Roman" w:eastAsia="Times New Roman" w:hAnsi="Times New Roman"/>
          <w:color w:val="000000"/>
          <w:sz w:val="24"/>
          <w:szCs w:val="24"/>
          <w:rtl w:val="0"/>
        </w:rPr>
        <w:t xml:space="preserve">set of </w:t>
      </w:r>
      <w:r w:rsidDel="00000000" w:rsidR="00000000" w:rsidRPr="00000000">
        <w:rPr>
          <w:rFonts w:ascii="Times New Roman" w:cs="Times New Roman" w:eastAsia="Times New Roman" w:hAnsi="Times New Roman"/>
          <w:b w:val="1"/>
          <w:color w:val="000000"/>
          <w:sz w:val="24"/>
          <w:szCs w:val="24"/>
          <w:rtl w:val="0"/>
        </w:rPr>
        <w:t xml:space="preserve">occurrences </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b w:val="1"/>
          <w:color w:val="000000"/>
          <w:sz w:val="24"/>
          <w:szCs w:val="24"/>
          <w:rtl w:val="0"/>
        </w:rPr>
        <w:t xml:space="preserve">instances </w:t>
      </w:r>
      <w:r w:rsidDel="00000000" w:rsidR="00000000" w:rsidRPr="00000000">
        <w:rPr>
          <w:rFonts w:ascii="Times New Roman" w:cs="Times New Roman" w:eastAsia="Times New Roman" w:hAnsi="Times New Roman"/>
          <w:color w:val="000000"/>
          <w:sz w:val="24"/>
          <w:szCs w:val="24"/>
          <w:rtl w:val="0"/>
        </w:rPr>
        <w:t xml:space="preserve">in the Database. </w:t>
      </w:r>
    </w:p>
    <w:p w:rsidR="00000000" w:rsidDel="00000000" w:rsidP="00000000" w:rsidRDefault="00000000" w:rsidRPr="00000000" w14:paraId="000000D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color w:val="0099ff"/>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b w:val="1"/>
          <w:color w:val="0099ff"/>
          <w:sz w:val="24"/>
          <w:szCs w:val="24"/>
          <w:rtl w:val="0"/>
        </w:rPr>
        <w:t xml:space="preserve">schema</w:t>
      </w:r>
      <w:r w:rsidDel="00000000" w:rsidR="00000000" w:rsidRPr="00000000">
        <w:rPr>
          <w:rFonts w:ascii="Times New Roman" w:cs="Times New Roman" w:eastAsia="Times New Roman" w:hAnsi="Times New Roman"/>
          <w:color w:val="000000"/>
          <w:sz w:val="24"/>
          <w:szCs w:val="24"/>
          <w:rtl w:val="0"/>
        </w:rPr>
        <w:t xml:space="preserve"> is sometimes called the </w:t>
      </w:r>
      <w:r w:rsidDel="00000000" w:rsidR="00000000" w:rsidRPr="00000000">
        <w:rPr>
          <w:rFonts w:ascii="Times New Roman" w:cs="Times New Roman" w:eastAsia="Times New Roman" w:hAnsi="Times New Roman"/>
          <w:b w:val="1"/>
          <w:color w:val="ff6600"/>
          <w:sz w:val="24"/>
          <w:szCs w:val="24"/>
          <w:rtl w:val="0"/>
        </w:rPr>
        <w:t xml:space="preserve">intension</w:t>
      </w:r>
      <w:r w:rsidDel="00000000" w:rsidR="00000000" w:rsidRPr="00000000">
        <w:rPr>
          <w:rFonts w:ascii="Times New Roman" w:cs="Times New Roman" w:eastAsia="Times New Roman" w:hAnsi="Times New Roman"/>
          <w:color w:val="ff6600"/>
          <w:sz w:val="24"/>
          <w:szCs w:val="24"/>
          <w:rtl w:val="0"/>
        </w:rPr>
        <w:t xml:space="preserve">.</w:t>
      </w: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4"/>
          <w:szCs w:val="24"/>
          <w:rtl w:val="0"/>
        </w:rPr>
        <w:t xml:space="preserve">Database state</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is called an </w:t>
      </w:r>
      <w:r w:rsidDel="00000000" w:rsidR="00000000" w:rsidRPr="00000000">
        <w:rPr>
          <w:rFonts w:ascii="Times New Roman" w:cs="Times New Roman" w:eastAsia="Times New Roman" w:hAnsi="Times New Roman"/>
          <w:b w:val="1"/>
          <w:color w:val="ff6600"/>
          <w:sz w:val="24"/>
          <w:szCs w:val="24"/>
          <w:rtl w:val="0"/>
        </w:rPr>
        <w:t xml:space="preserve">extension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of the schema.</w:t>
      </w:r>
    </w:p>
    <w:p w:rsidR="00000000" w:rsidDel="00000000" w:rsidP="00000000" w:rsidRDefault="00000000" w:rsidRPr="00000000" w14:paraId="000000DC">
      <w:pPr>
        <w:jc w:val="both"/>
        <w:rPr/>
      </w:pPr>
      <w:r w:rsidDel="00000000" w:rsidR="00000000" w:rsidRPr="00000000">
        <w:rPr>
          <w:rFonts w:ascii="Times New Roman" w:cs="Times New Roman" w:eastAsia="Times New Roman" w:hAnsi="Times New Roman"/>
          <w:b w:val="1"/>
          <w:color w:val="0099ff"/>
          <w:sz w:val="24"/>
          <w:szCs w:val="24"/>
          <w:highlight w:val="white"/>
          <w:rtl w:val="0"/>
        </w:rPr>
        <w:t xml:space="preserve">Schema Evolution</w:t>
      </w:r>
      <w:r w:rsidDel="00000000" w:rsidR="00000000" w:rsidRPr="00000000">
        <w:rPr>
          <w:rFonts w:ascii="Times New Roman" w:cs="Times New Roman" w:eastAsia="Times New Roman" w:hAnsi="Times New Roman"/>
          <w:color w:val="111111"/>
          <w:sz w:val="24"/>
          <w:szCs w:val="24"/>
          <w:highlight w:val="white"/>
          <w:rtl w:val="0"/>
        </w:rPr>
        <w:t xml:space="preserve">: It is the ability of a database system to respond to changes in the real world by allowing the schema to evolve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For example, we may decide that another data item needs to be stored for each record in a file, such as adding the Date_of_birth to the STUDENT schema in Figure 2a. This is known as </w:t>
      </w:r>
      <w:r w:rsidDel="00000000" w:rsidR="00000000" w:rsidRPr="00000000">
        <w:rPr>
          <w:rFonts w:ascii="Times New Roman" w:cs="Times New Roman" w:eastAsia="Times New Roman" w:hAnsi="Times New Roman"/>
          <w:b w:val="1"/>
          <w:color w:val="000000"/>
          <w:sz w:val="24"/>
          <w:szCs w:val="24"/>
          <w:rtl w:val="0"/>
        </w:rPr>
        <w:t xml:space="preserve">schema evolution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E">
      <w:pPr>
        <w:jc w:val="center"/>
        <w:rPr>
          <w:rFonts w:ascii="Minion-Regular" w:cs="Minion-Regular" w:eastAsia="Minion-Regular" w:hAnsi="Minion-Regular"/>
          <w:color w:val="000000"/>
          <w:sz w:val="21"/>
          <w:szCs w:val="21"/>
        </w:rPr>
      </w:pPr>
      <w:r w:rsidDel="00000000" w:rsidR="00000000" w:rsidRPr="00000000">
        <w:rPr>
          <w:rFonts w:ascii="Calibri" w:cs="Calibri" w:eastAsia="Calibri" w:hAnsi="Calibri"/>
        </w:rPr>
        <w:drawing>
          <wp:inline distB="0" distT="0" distL="114300" distR="114300">
            <wp:extent cx="4038600" cy="2638425"/>
            <wp:effectExtent b="0" l="0" r="0" t="0"/>
            <wp:docPr id="3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0386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2a: Schema diagram for the database in fig(a) in chapter 1.</w:t>
      </w:r>
    </w:p>
    <w:p w:rsidR="00000000" w:rsidDel="00000000" w:rsidP="00000000" w:rsidRDefault="00000000" w:rsidRPr="00000000" w14:paraId="000000E0">
      <w:pPr>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Three-Schema Architecture and Data Independence :</w:t>
      </w:r>
    </w:p>
    <w:p w:rsidR="00000000" w:rsidDel="00000000" w:rsidP="00000000" w:rsidRDefault="00000000" w:rsidRPr="00000000" w14:paraId="000000E2">
      <w:pPr>
        <w:spacing w:line="240" w:lineRule="auto"/>
        <w:jc w:val="both"/>
        <w:rPr>
          <w:rFonts w:ascii="Times New Roman" w:cs="Times New Roman" w:eastAsia="Times New Roman" w:hAnsi="Times New Roman"/>
          <w:b w:val="1"/>
          <w:color w:val="ff6600"/>
          <w:sz w:val="28"/>
          <w:szCs w:val="28"/>
        </w:rPr>
      </w:pPr>
      <w:r w:rsidDel="00000000" w:rsidR="00000000" w:rsidRPr="00000000">
        <w:rPr>
          <w:rFonts w:ascii="Times New Roman" w:cs="Times New Roman" w:eastAsia="Times New Roman" w:hAnsi="Times New Roman"/>
          <w:b w:val="1"/>
          <w:color w:val="ff6600"/>
          <w:sz w:val="28"/>
          <w:szCs w:val="28"/>
          <w:rtl w:val="0"/>
        </w:rPr>
        <w:t xml:space="preserve">The Three-Schema Architecture :</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three-schema architecture, illustrated in Figure 2b, is to separate the user applications from the physical database. </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architecture, schemas can be defined at the following three levels:</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i w:val="1"/>
          <w:sz w:val="24"/>
          <w:szCs w:val="24"/>
          <w:rtl w:val="0"/>
        </w:rPr>
        <w:t xml:space="preserve">The internal level</w:t>
      </w:r>
      <w:r w:rsidDel="00000000" w:rsidR="00000000" w:rsidRPr="00000000">
        <w:rPr>
          <w:rFonts w:ascii="Times New Roman" w:cs="Times New Roman" w:eastAsia="Times New Roman" w:hAnsi="Times New Roman"/>
          <w:sz w:val="24"/>
          <w:szCs w:val="24"/>
          <w:rtl w:val="0"/>
        </w:rPr>
        <w:t xml:space="preserve"> has an internal schema, which describes the physical storage structure of the database. The internal schema uses a physical data model and describes the complete details of data storage and access paths for the database.</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i w:val="1"/>
          <w:sz w:val="24"/>
          <w:szCs w:val="24"/>
          <w:rtl w:val="0"/>
        </w:rPr>
        <w:t xml:space="preserve">The conceptual level</w:t>
      </w:r>
      <w:r w:rsidDel="00000000" w:rsidR="00000000" w:rsidRPr="00000000">
        <w:rPr>
          <w:rFonts w:ascii="Times New Roman" w:cs="Times New Roman" w:eastAsia="Times New Roman" w:hAnsi="Times New Roman"/>
          <w:sz w:val="24"/>
          <w:szCs w:val="24"/>
          <w:rtl w:val="0"/>
        </w:rPr>
        <w:t xml:space="preserve"> has a conceptual schema, which describes the structure of the whole database for a community of users. The conceptual schema hides the details of physical storage structures and concentrates on describing entities, data types, relationships, user operations, and constraints.</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i w:val="1"/>
          <w:sz w:val="24"/>
          <w:szCs w:val="24"/>
          <w:rtl w:val="0"/>
        </w:rPr>
        <w:t xml:space="preserve">The external or view level</w:t>
      </w:r>
      <w:r w:rsidDel="00000000" w:rsidR="00000000" w:rsidRPr="00000000">
        <w:rPr>
          <w:rFonts w:ascii="Times New Roman" w:cs="Times New Roman" w:eastAsia="Times New Roman" w:hAnsi="Times New Roman"/>
          <w:sz w:val="24"/>
          <w:szCs w:val="24"/>
          <w:rtl w:val="0"/>
        </w:rPr>
        <w:t xml:space="preserve"> includes a number of external schemas or user views. Each external schema describes the part of the database that a particular user group is interested in and hides the rest of the database from that user group. </w:t>
      </w:r>
    </w:p>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114300" distR="114300">
            <wp:extent cx="4257675" cy="3000375"/>
            <wp:effectExtent b="0" l="0" r="0" t="0"/>
            <wp:docPr id="4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576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2b : Three Schema Architecture.</w:t>
      </w:r>
    </w:p>
    <w:p w:rsidR="00000000" w:rsidDel="00000000" w:rsidP="00000000" w:rsidRDefault="00000000" w:rsidRPr="00000000" w14:paraId="000000E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schemas are only descriptions of data</w:t>
      </w:r>
    </w:p>
    <w:p w:rsidR="00000000" w:rsidDel="00000000" w:rsidP="00000000" w:rsidRDefault="00000000" w:rsidRPr="00000000" w14:paraId="000000E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stored data that actually exists is at the physical level only. </w:t>
      </w:r>
    </w:p>
    <w:p w:rsidR="00000000" w:rsidDel="00000000" w:rsidP="00000000" w:rsidRDefault="00000000" w:rsidRPr="00000000" w14:paraId="000000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DBMS based on the three-schema architecture, each user group refers to its own external schema. </w:t>
      </w:r>
    </w:p>
    <w:p w:rsidR="00000000" w:rsidDel="00000000" w:rsidP="00000000" w:rsidRDefault="00000000" w:rsidRPr="00000000" w14:paraId="000000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the DBMS must transform a request specified on an external schema into a request against the conceptual schema, and then into a request on the internal schema for processing over the stored database. </w:t>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request is a database retrieval, the data extracted from the stored database must be reformatted to match the user’s external view. </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processes of transforming requests and results between levels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mappings.</w:t>
      </w:r>
    </w:p>
    <w:p w:rsidR="00000000" w:rsidDel="00000000" w:rsidP="00000000" w:rsidRDefault="00000000" w:rsidRPr="00000000" w14:paraId="000000F0">
      <w:pPr>
        <w:spacing w:after="0" w:line="240" w:lineRule="auto"/>
        <w:jc w:val="both"/>
        <w:rPr>
          <w:rFonts w:ascii="AkzidenzGroteskBE-Md" w:cs="AkzidenzGroteskBE-Md" w:eastAsia="AkzidenzGroteskBE-Md" w:hAnsi="AkzidenzGroteskBE-Md"/>
          <w:color w:val="000000"/>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b w:val="1"/>
          <w:color w:val="ff6600"/>
          <w:sz w:val="28"/>
          <w:szCs w:val="28"/>
        </w:rPr>
      </w:pPr>
      <w:r w:rsidDel="00000000" w:rsidR="00000000" w:rsidRPr="00000000">
        <w:rPr>
          <w:rFonts w:ascii="Times New Roman" w:cs="Times New Roman" w:eastAsia="Times New Roman" w:hAnsi="Times New Roman"/>
          <w:b w:val="1"/>
          <w:color w:val="ff6600"/>
          <w:sz w:val="28"/>
          <w:szCs w:val="28"/>
          <w:rtl w:val="0"/>
        </w:rPr>
        <w:t xml:space="preserve">Data Independence</w:t>
      </w:r>
    </w:p>
    <w:p w:rsidR="00000000" w:rsidDel="00000000" w:rsidP="00000000" w:rsidRDefault="00000000" w:rsidRPr="00000000" w14:paraId="000000F2">
      <w:pPr>
        <w:spacing w:after="0" w:line="240" w:lineRule="auto"/>
        <w:rPr>
          <w:rFonts w:ascii="Minion-Bold" w:cs="Minion-Bold" w:eastAsia="Minion-Bold" w:hAnsi="Minion-Bold"/>
          <w:b w:val="1"/>
          <w:color w:val="000000"/>
          <w:sz w:val="21"/>
          <w:szCs w:val="21"/>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Data Independence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is defined as the capacity to change the schema at one level of a database system without having to change the schema at the next higher level. </w:t>
      </w:r>
    </w:p>
    <w:p w:rsidR="00000000" w:rsidDel="00000000" w:rsidP="00000000" w:rsidRDefault="00000000" w:rsidRPr="00000000" w14:paraId="000000F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define two types of data independence:</w:t>
      </w:r>
    </w:p>
    <w:p w:rsidR="00000000" w:rsidDel="00000000" w:rsidP="00000000" w:rsidRDefault="00000000" w:rsidRPr="00000000" w14:paraId="000000F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data independence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capacity to change the conceptual schema without having to change external schemas or application programs. We may change the conceptual schema to expand the database (by adding a record type or data item), to change constraints, or to reduce the database (by removing a record type or data item).</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1"/>
          <w:i w:val="0"/>
          <w:smallCaps w:val="0"/>
          <w:strike w:val="0"/>
          <w:color w:val="ff66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data independence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capacity to change the internal schema without having to change the conceptual schema. Hence, the external schemas need not be changed as well. Changes to the internal schema may be needed because some physical files were reorganized.</w:t>
      </w: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cc"/>
          <w:sz w:val="28"/>
          <w:szCs w:val="28"/>
          <w:u w:val="single"/>
          <w:rtl w:val="0"/>
        </w:rPr>
        <w:t xml:space="preserve">Database Languages and Interfaces</w:t>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b w:val="1"/>
          <w:i w:val="1"/>
          <w:color w:val="ff6600"/>
          <w:sz w:val="28"/>
          <w:szCs w:val="28"/>
          <w:u w:val="single"/>
        </w:rPr>
      </w:pPr>
      <w:r w:rsidDel="00000000" w:rsidR="00000000" w:rsidRPr="00000000">
        <w:rPr>
          <w:rFonts w:ascii="Times New Roman" w:cs="Times New Roman" w:eastAsia="Times New Roman" w:hAnsi="Times New Roman"/>
          <w:b w:val="1"/>
          <w:i w:val="1"/>
          <w:color w:val="ff6600"/>
          <w:sz w:val="28"/>
          <w:szCs w:val="28"/>
          <w:u w:val="single"/>
          <w:rtl w:val="0"/>
        </w:rPr>
        <w:t xml:space="preserve">Database languages:</w:t>
      </w:r>
    </w:p>
    <w:p w:rsidR="00000000" w:rsidDel="00000000" w:rsidP="00000000" w:rsidRDefault="00000000" w:rsidRPr="00000000" w14:paraId="000000FF">
      <w:pPr>
        <w:spacing w:after="0" w:line="240" w:lineRule="auto"/>
        <w:jc w:val="both"/>
        <w:rPr>
          <w:rFonts w:ascii="Times New Roman" w:cs="Times New Roman" w:eastAsia="Times New Roman" w:hAnsi="Times New Roman"/>
          <w:b w:val="1"/>
          <w:i w:val="1"/>
          <w:color w:val="000000"/>
          <w:sz w:val="28"/>
          <w:szCs w:val="28"/>
          <w:u w:val="singl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by the DBA and by database designers to define both schemas.</w:t>
      </w:r>
    </w:p>
    <w:p w:rsidR="00000000" w:rsidDel="00000000" w:rsidP="00000000" w:rsidRDefault="00000000" w:rsidRPr="00000000" w14:paraId="0000010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Definition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specify the internal schema. The mappings between the two schemas may be specified in either one of these languages.</w:t>
      </w:r>
    </w:p>
    <w:p w:rsidR="00000000" w:rsidDel="00000000" w:rsidP="00000000" w:rsidRDefault="00000000" w:rsidRPr="00000000" w14:paraId="0000010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Definition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specify user views and their mappings to the conceptual schema, but in most DBMSs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DDL is used to define both conceptual and external schemas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relational DBMSs, SQL is used in the role of VDL to define user or application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results of predefined queries</w:t>
      </w:r>
    </w:p>
    <w:p w:rsidR="00000000" w:rsidDel="00000000" w:rsidP="00000000" w:rsidRDefault="00000000" w:rsidRPr="00000000" w14:paraId="0000010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database schemas are compiled and the database is populated with data, users must have some means to manipulate the database. Typical manipulations include retrieval, insertion, deletion, and modification of the data. The DBMS provides a set of operations or a language called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these purposes.</w:t>
      </w:r>
    </w:p>
    <w:p w:rsidR="00000000" w:rsidDel="00000000" w:rsidP="00000000" w:rsidRDefault="00000000" w:rsidRPr="00000000" w14:paraId="0000010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8">
      <w:pPr>
        <w:spacing w:after="0" w:line="240" w:lineRule="auto"/>
        <w:jc w:val="both"/>
        <w:rPr>
          <w:rFonts w:ascii="AkzidenzGroteskBE-Md" w:cs="AkzidenzGroteskBE-Md" w:eastAsia="AkzidenzGroteskBE-Md" w:hAnsi="AkzidenzGroteskBE-Md"/>
          <w:color w:val="000000"/>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b w:val="1"/>
          <w:color w:val="0000cc"/>
          <w:sz w:val="28"/>
          <w:szCs w:val="28"/>
        </w:rPr>
      </w:pPr>
      <w:r w:rsidDel="00000000" w:rsidR="00000000" w:rsidRPr="00000000">
        <w:rPr>
          <w:rFonts w:ascii="Times New Roman" w:cs="Times New Roman" w:eastAsia="Times New Roman" w:hAnsi="Times New Roman"/>
          <w:b w:val="1"/>
          <w:color w:val="0000cc"/>
          <w:sz w:val="28"/>
          <w:szCs w:val="28"/>
          <w:rtl w:val="0"/>
        </w:rPr>
        <w:t xml:space="preserve">Entity Types, Entity Sets, Attributes, and Keys :</w:t>
      </w:r>
    </w:p>
    <w:p w:rsidR="00000000" w:rsidDel="00000000" w:rsidP="00000000" w:rsidRDefault="00000000" w:rsidRPr="00000000" w14:paraId="0000010B">
      <w:pPr>
        <w:spacing w:after="0" w:line="240" w:lineRule="auto"/>
        <w:rPr>
          <w:rFonts w:ascii="AkzidenzGroteskBE-Md" w:cs="AkzidenzGroteskBE-Md" w:eastAsia="AkzidenzGroteskBE-Md" w:hAnsi="AkzidenzGroteskBE-Md"/>
          <w:color w:val="000000"/>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Entities and Attributes :</w:t>
      </w:r>
    </w:p>
    <w:p w:rsidR="00000000" w:rsidDel="00000000" w:rsidP="00000000" w:rsidRDefault="00000000" w:rsidRPr="00000000" w14:paraId="0000010D">
      <w:pPr>
        <w:spacing w:after="0" w:line="240" w:lineRule="auto"/>
        <w:rPr>
          <w:rFonts w:ascii="Times New Roman" w:cs="Times New Roman" w:eastAsia="Times New Roman" w:hAnsi="Times New Roman"/>
          <w:b w:val="1"/>
          <w:color w:val="0000cc"/>
          <w:sz w:val="24"/>
          <w:szCs w:val="24"/>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b w:val="1"/>
          <w:color w:val="0000cc"/>
          <w:sz w:val="24"/>
          <w:szCs w:val="24"/>
        </w:rPr>
      </w:pPr>
      <w:r w:rsidDel="00000000" w:rsidR="00000000" w:rsidRPr="00000000">
        <w:rPr>
          <w:rFonts w:ascii="Times New Roman" w:cs="Times New Roman" w:eastAsia="Times New Roman" w:hAnsi="Times New Roman"/>
          <w:b w:val="1"/>
          <w:i w:val="1"/>
          <w:color w:val="ff6600"/>
          <w:sz w:val="28"/>
          <w:szCs w:val="28"/>
          <w:u w:val="single"/>
          <w:rtl w:val="0"/>
        </w:rPr>
        <w:t xml:space="preserve">Entity :</w:t>
      </w:r>
      <w:r w:rsidDel="00000000" w:rsidR="00000000" w:rsidRPr="00000000">
        <w:rPr>
          <w:rFonts w:ascii="Times New Roman" w:cs="Times New Roman" w:eastAsia="Times New Roman" w:hAnsi="Times New Roman"/>
          <w:color w:val="ff66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is a </w:t>
      </w:r>
      <w:r w:rsidDel="00000000" w:rsidR="00000000" w:rsidRPr="00000000">
        <w:rPr>
          <w:rFonts w:ascii="Times New Roman" w:cs="Times New Roman" w:eastAsia="Times New Roman" w:hAnsi="Times New Roman"/>
          <w:i w:val="1"/>
          <w:color w:val="000000"/>
          <w:sz w:val="24"/>
          <w:szCs w:val="24"/>
          <w:rtl w:val="0"/>
        </w:rPr>
        <w:t xml:space="preserve">thing </w:t>
      </w:r>
      <w:r w:rsidDel="00000000" w:rsidR="00000000" w:rsidRPr="00000000">
        <w:rPr>
          <w:rFonts w:ascii="Times New Roman" w:cs="Times New Roman" w:eastAsia="Times New Roman" w:hAnsi="Times New Roman"/>
          <w:color w:val="000000"/>
          <w:sz w:val="24"/>
          <w:szCs w:val="24"/>
          <w:rtl w:val="0"/>
        </w:rPr>
        <w:t xml:space="preserve">in the real world with an independent existence. An entity may be an object with a physical existence (for example, a particular person, car, house, or employee) or it may be an object with a conceptual existence (for instance, a company, a job, or a university course).</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b w:val="1"/>
          <w:color w:val="0000cc"/>
          <w:sz w:val="24"/>
          <w:szCs w:val="24"/>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ff6600"/>
          <w:sz w:val="28"/>
          <w:szCs w:val="28"/>
          <w:u w:val="single"/>
          <w:rtl w:val="0"/>
        </w:rPr>
        <w:t xml:space="preserve">Attribute :</w:t>
      </w:r>
      <w:r w:rsidDel="00000000" w:rsidR="00000000" w:rsidRPr="00000000">
        <w:rPr>
          <w:rFonts w:ascii="Times New Roman" w:cs="Times New Roman" w:eastAsia="Times New Roman" w:hAnsi="Times New Roman"/>
          <w:color w:val="000000"/>
          <w:sz w:val="24"/>
          <w:szCs w:val="24"/>
          <w:rtl w:val="0"/>
        </w:rPr>
        <w:t xml:space="preserve"> The properties that describe entity. </w:t>
      </w:r>
    </w:p>
    <w:p w:rsidR="00000000" w:rsidDel="00000000" w:rsidP="00000000" w:rsidRDefault="00000000" w:rsidRPr="00000000" w14:paraId="0000011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example, an EMPLOYEE entity may be described by the employee’s name, age, address, salary, and job. </w:t>
      </w:r>
    </w:p>
    <w:p w:rsidR="00000000" w:rsidDel="00000000" w:rsidP="00000000" w:rsidRDefault="00000000" w:rsidRPr="00000000" w14:paraId="0000011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ff"/>
          <w:sz w:val="28"/>
          <w:szCs w:val="28"/>
          <w:rtl w:val="0"/>
        </w:rPr>
        <w:t xml:space="preserve">Types of Attributes</w:t>
      </w:r>
      <w:r w:rsidDel="00000000" w:rsidR="00000000" w:rsidRPr="00000000">
        <w:rPr>
          <w:rFonts w:ascii="Times New Roman" w:cs="Times New Roman" w:eastAsia="Times New Roman" w:hAnsi="Times New Roman"/>
          <w:color w:val="0099ff"/>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Several types of attributes occur in the ER model:</w:t>
      </w:r>
    </w:p>
    <w:p w:rsidR="00000000" w:rsidDel="00000000" w:rsidP="00000000" w:rsidRDefault="00000000" w:rsidRPr="00000000" w14:paraId="0000011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versus Composite, </w:t>
      </w:r>
    </w:p>
    <w:p w:rsidR="00000000" w:rsidDel="00000000" w:rsidP="00000000" w:rsidRDefault="00000000" w:rsidRPr="00000000" w14:paraId="000001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SingleValued versus Multivalued, &amp;</w:t>
      </w:r>
    </w:p>
    <w:p w:rsidR="00000000" w:rsidDel="00000000" w:rsidP="00000000" w:rsidRDefault="00000000" w:rsidRPr="00000000" w14:paraId="000001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Stored versus Derived. </w:t>
      </w:r>
    </w:p>
    <w:p w:rsidR="00000000" w:rsidDel="00000000" w:rsidP="00000000" w:rsidRDefault="00000000" w:rsidRPr="00000000" w14:paraId="000001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Value for an Attribute.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ff6600"/>
          <w:sz w:val="14"/>
          <w:szCs w:val="14"/>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ff66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u w:val="single"/>
          <w:shd w:fill="auto" w:val="clear"/>
          <w:vertAlign w:val="baseline"/>
          <w:rtl w:val="0"/>
        </w:rPr>
        <w:t xml:space="preserve">Composite versus Simple (Atomic) Attributes :</w:t>
      </w:r>
    </w:p>
    <w:p w:rsidR="00000000" w:rsidDel="00000000" w:rsidP="00000000" w:rsidRDefault="00000000" w:rsidRPr="00000000" w14:paraId="0000011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Composite attributes : </w:t>
      </w:r>
      <w:r w:rsidDel="00000000" w:rsidR="00000000" w:rsidRPr="00000000">
        <w:rPr>
          <w:rFonts w:ascii="Times New Roman" w:cs="Times New Roman" w:eastAsia="Times New Roman" w:hAnsi="Times New Roman"/>
          <w:color w:val="000000"/>
          <w:sz w:val="24"/>
          <w:szCs w:val="24"/>
          <w:rtl w:val="0"/>
        </w:rPr>
        <w:t xml:space="preserve">can be divided into smaller subparts.</w:t>
      </w:r>
    </w:p>
    <w:p w:rsidR="00000000" w:rsidDel="00000000" w:rsidP="00000000" w:rsidRDefault="00000000" w:rsidRPr="00000000" w14:paraId="0000011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example, the Address attribute of the EMPLOYEE entity shown in below Figure can be subdivided into Street_address, City, State, and Zip,3 with the values ‘2311 Kirby’, ‘Houston’, ‘Texas’, and ‘77001.’ </w:t>
      </w:r>
    </w:p>
    <w:p w:rsidR="00000000" w:rsidDel="00000000" w:rsidP="00000000" w:rsidRDefault="00000000" w:rsidRPr="00000000" w14:paraId="0000011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Simple </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b w:val="1"/>
          <w:color w:val="000000"/>
          <w:sz w:val="24"/>
          <w:szCs w:val="24"/>
          <w:rtl w:val="0"/>
        </w:rPr>
        <w:t xml:space="preserve">Atomic Attributes: </w:t>
      </w:r>
      <w:r w:rsidDel="00000000" w:rsidR="00000000" w:rsidRPr="00000000">
        <w:rPr>
          <w:rFonts w:ascii="Times New Roman" w:cs="Times New Roman" w:eastAsia="Times New Roman" w:hAnsi="Times New Roman"/>
          <w:color w:val="000000"/>
          <w:sz w:val="24"/>
          <w:szCs w:val="24"/>
          <w:rtl w:val="0"/>
        </w:rPr>
        <w:t xml:space="preserve">The attributes that are not divisible are called Simple Or Atomic Attributes. </w:t>
      </w:r>
    </w:p>
    <w:p w:rsidR="00000000" w:rsidDel="00000000" w:rsidP="00000000" w:rsidRDefault="00000000" w:rsidRPr="00000000" w14:paraId="0000012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b w:val="1"/>
          <w:color w:val="ff6600"/>
          <w:sz w:val="24"/>
          <w:szCs w:val="24"/>
          <w:u w:val="single"/>
        </w:rPr>
      </w:pPr>
      <w:r w:rsidDel="00000000" w:rsidR="00000000" w:rsidRPr="00000000">
        <w:rPr/>
        <w:drawing>
          <wp:inline distB="0" distT="0" distL="0" distR="0">
            <wp:extent cx="5448300" cy="1578561"/>
            <wp:effectExtent b="0" l="0" r="0" t="0"/>
            <wp:docPr id="4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48300" cy="1578561"/>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240" w:lineRule="auto"/>
        <w:jc w:val="center"/>
        <w:rPr>
          <w:rFonts w:ascii="Times New Roman" w:cs="Times New Roman" w:eastAsia="Times New Roman" w:hAnsi="Times New Roman"/>
          <w:b w:val="1"/>
          <w:color w:val="ff6600"/>
          <w:sz w:val="24"/>
          <w:szCs w:val="24"/>
          <w:u w:val="single"/>
        </w:rPr>
      </w:pPr>
      <w:r w:rsidDel="00000000" w:rsidR="00000000" w:rsidRPr="00000000">
        <w:rPr/>
        <w:drawing>
          <wp:inline distB="0" distT="0" distL="0" distR="0">
            <wp:extent cx="4924425" cy="1733550"/>
            <wp:effectExtent b="0" l="0" r="0" t="0"/>
            <wp:docPr id="4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9244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0" w:line="240" w:lineRule="auto"/>
        <w:jc w:val="center"/>
        <w:rPr>
          <w:rFonts w:ascii="Times New Roman" w:cs="Times New Roman" w:eastAsia="Times New Roman" w:hAnsi="Times New Roman"/>
          <w:b w:val="1"/>
          <w:color w:val="ff6600"/>
          <w:sz w:val="24"/>
          <w:szCs w:val="24"/>
          <w:u w:val="singl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u w:val="single"/>
          <w:shd w:fill="auto" w:val="clear"/>
          <w:vertAlign w:val="baseline"/>
          <w:rtl w:val="0"/>
        </w:rPr>
        <w:t xml:space="preserve">Single-Valued versus Multivalued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ff66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Valued Attributes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have a single value for a particular entity; such attributes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single-valued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Age is a single-valued attribute of a person.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Multivalued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multivalued attribute may have a multiple value for a particular entity; such attributes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multi-valued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example, the degree of a person.</w:t>
      </w:r>
    </w:p>
    <w:p w:rsidR="00000000" w:rsidDel="00000000" w:rsidP="00000000" w:rsidRDefault="00000000" w:rsidRPr="00000000" w14:paraId="0000012C">
      <w:pPr>
        <w:spacing w:after="0" w:line="240" w:lineRule="auto"/>
        <w:jc w:val="both"/>
        <w:rPr>
          <w:rFonts w:ascii="Times New Roman" w:cs="Times New Roman" w:eastAsia="Times New Roman" w:hAnsi="Times New Roman"/>
          <w:b w:val="1"/>
          <w:color w:val="ff6600"/>
          <w:sz w:val="24"/>
          <w:szCs w:val="24"/>
          <w:u w:val="singl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u w:val="single"/>
          <w:shd w:fill="auto" w:val="clear"/>
          <w:vertAlign w:val="baseline"/>
          <w:rtl w:val="0"/>
        </w:rPr>
        <w:t xml:space="preserve">Stored versus Derived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cases, two (or more) attribute values are related—for example, the Age and Birth_date attributes of a person.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particular person entity, the value of Age can be determined from the current (today’s) date and the value of that person’s Birth_date.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 attribute is hence called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derived attribute (attribute derived from other attribute)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said to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derivable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Birth_date attribute, which is called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stored 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8"/>
          <w:szCs w:val="28"/>
          <w:u w:val="single"/>
          <w:shd w:fill="auto" w:val="clear"/>
          <w:vertAlign w:val="baseline"/>
          <w:rtl w:val="0"/>
        </w:rPr>
        <w:t xml:space="preserve">NULL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value to be considered when a particular entity may not have an applicable value for an attribute.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Apartment_number attribute of an address applies only to addresses that are in apartment buildings and not to other types of residences, such as single-family homes.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a College_degrees attribute appliesonly to people with college degrees. For such situations, a special value called NULL is created.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unknown category of NULL can be further classified into two cases.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case arises when it is known that the attribute value exists but is missing—for instance, if the Height attribute of a person is listed as NULL.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case arises when it is not known whether the attribute value exists—for example, if the Home_phone attribute of a person is NULL.</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24"/>
          <w:szCs w:val="24"/>
          <w:u w:val="none"/>
          <w:shd w:fill="auto" w:val="clear"/>
          <w:vertAlign w:val="baseline"/>
          <w:rtl w:val="0"/>
        </w:rPr>
        <w:t xml:space="preserve">Cardinality Ratios for Binary Relationships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cardinality ratio for a binary relationship specifies the maximum number of relationship instances that an entity can participate in.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99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possible cardinality ratios for binary relationship types are </w:t>
      </w: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1:1, 1:N, N:1, and M:N.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99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862"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1:1 (One to One) cardinality ratio</w:t>
      </w:r>
      <w:r w:rsidDel="00000000" w:rsidR="00000000" w:rsidRPr="00000000">
        <w:rPr>
          <w:rFonts w:ascii="Times New Roman" w:cs="Times New Roman" w:eastAsia="Times New Roman" w:hAnsi="Times New Roman"/>
          <w:b w:val="0"/>
          <w:i w:val="0"/>
          <w:smallCaps w:val="0"/>
          <w:strike w:val="0"/>
          <w:color w:val="0099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 entity [a record] of one entity set is associated with maximum of one entity of the other entity set, then the relationship type is said to be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one-to-one.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81350" cy="2064235"/>
            <wp:effectExtent b="0" l="0" r="0" t="0"/>
            <wp:docPr id="4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181350" cy="206423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 1:1 Relationship,Manages</w:t>
      </w:r>
    </w:p>
    <w:p w:rsidR="00000000" w:rsidDel="00000000" w:rsidP="00000000" w:rsidRDefault="00000000" w:rsidRPr="00000000" w14:paraId="000001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1:N (One to Many)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entity of one entity set is associated with zero or more entities of the other entity set, then the cardinality ratio is said to be one-to-many from one side entity set to the many side entity set.</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77586" cy="1126128"/>
            <wp:effectExtent b="0" l="0" r="0" t="0"/>
            <wp:docPr id="4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077586" cy="1126128"/>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16"/>
        </w:numPr>
        <w:shd w:fill="ffffff" w:val="clear"/>
        <w:spacing w:after="60" w:before="60" w:line="240" w:lineRule="auto"/>
        <w:ind w:left="862" w:hanging="36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b w:val="1"/>
          <w:color w:val="0099ff"/>
          <w:sz w:val="24"/>
          <w:szCs w:val="24"/>
          <w:rtl w:val="0"/>
        </w:rPr>
        <w:t xml:space="preserve">N:1 (Many to One) :</w:t>
      </w:r>
      <w:r w:rsidDel="00000000" w:rsidR="00000000" w:rsidRPr="00000000">
        <w:rPr>
          <w:rFonts w:ascii="Times New Roman" w:cs="Times New Roman" w:eastAsia="Times New Roman" w:hAnsi="Times New Roman"/>
          <w:color w:val="0099ff"/>
          <w:sz w:val="24"/>
          <w:szCs w:val="24"/>
          <w:rtl w:val="0"/>
        </w:rPr>
        <w:t xml:space="preserve"> </w:t>
      </w:r>
      <w:r w:rsidDel="00000000" w:rsidR="00000000" w:rsidRPr="00000000">
        <w:rPr>
          <w:rFonts w:ascii="Times New Roman" w:cs="Times New Roman" w:eastAsia="Times New Roman" w:hAnsi="Times New Roman"/>
          <w:color w:val="303030"/>
          <w:sz w:val="24"/>
          <w:szCs w:val="24"/>
          <w:rtl w:val="0"/>
        </w:rPr>
        <w:t xml:space="preserve">An entity in set A can be associated with at most one entity in set B and an entity in set B can be associated with any number (zero or more) of entities in set 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70503" cy="561975"/>
            <wp:effectExtent b="0" l="0" r="0" t="0"/>
            <wp:docPr id="4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070503"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99ff"/>
          <w:sz w:val="24"/>
          <w:szCs w:val="24"/>
          <w:u w:val="none"/>
          <w:shd w:fill="auto" w:val="clear"/>
          <w:vertAlign w:val="baseline"/>
          <w:rtl w:val="0"/>
        </w:rPr>
        <w:t xml:space="preserve">M:N (Many to Many)</w:t>
      </w:r>
      <w:r w:rsidDel="00000000" w:rsidR="00000000" w:rsidRPr="00000000">
        <w:rPr>
          <w:rFonts w:ascii="Times New Roman" w:cs="Times New Roman" w:eastAsia="Times New Roman" w:hAnsi="Times New Roman"/>
          <w:b w:val="1"/>
          <w:i w:val="0"/>
          <w:smallCaps w:val="0"/>
          <w:strike w:val="0"/>
          <w:color w:val="0000cc"/>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entity in set A can be associated with any number (zero or more) of entities in set B and an entity in set B can be associated with any number (zero or more) of entities in set 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08488" cy="867168"/>
            <wp:effectExtent b="0" l="0" r="0" t="0"/>
            <wp:docPr id="4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308488" cy="86716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24250" cy="3028950"/>
            <wp:effectExtent b="0" l="0" r="0" t="0"/>
            <wp:docPr id="4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5242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ff6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cc"/>
          <w:sz w:val="28"/>
          <w:szCs w:val="28"/>
          <w:u w:val="single"/>
          <w:shd w:fill="auto" w:val="clear"/>
          <w:vertAlign w:val="baseline"/>
          <w:rtl w:val="0"/>
        </w:rPr>
        <w:t xml:space="preserve">Weak Entity Types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cc"/>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Weak entity types</w:t>
      </w:r>
      <w:r w:rsidDel="00000000" w:rsidR="00000000" w:rsidRPr="00000000">
        <w:rPr>
          <w:rFonts w:ascii="Times New Roman" w:cs="Times New Roman" w:eastAsia="Times New Roman" w:hAnsi="Times New Roman"/>
          <w:color w:val="000000"/>
          <w:sz w:val="24"/>
          <w:szCs w:val="24"/>
          <w:rtl w:val="0"/>
        </w:rPr>
        <w:t xml:space="preserve"> : Entity types that do not have key attributes of their own.</w:t>
      </w:r>
    </w:p>
    <w:p w:rsidR="00000000" w:rsidDel="00000000" w:rsidP="00000000" w:rsidRDefault="00000000" w:rsidRPr="00000000" w14:paraId="0000015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Regular entity types :</w:t>
      </w:r>
      <w:r w:rsidDel="00000000" w:rsidR="00000000" w:rsidRPr="00000000">
        <w:rPr>
          <w:rFonts w:ascii="Times New Roman" w:cs="Times New Roman" w:eastAsia="Times New Roman" w:hAnsi="Times New Roman"/>
          <w:color w:val="000000"/>
          <w:sz w:val="24"/>
          <w:szCs w:val="24"/>
          <w:rtl w:val="0"/>
        </w:rPr>
        <w:t xml:space="preserve"> Entity types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that do have a key attribute.</w:t>
      </w:r>
    </w:p>
    <w:p w:rsidR="00000000" w:rsidDel="00000000" w:rsidP="00000000" w:rsidRDefault="00000000" w:rsidRPr="00000000" w14:paraId="0000015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weak entity type always has a </w:t>
      </w:r>
      <w:r w:rsidDel="00000000" w:rsidR="00000000" w:rsidRPr="00000000">
        <w:rPr>
          <w:rFonts w:ascii="Times New Roman" w:cs="Times New Roman" w:eastAsia="Times New Roman" w:hAnsi="Times New Roman"/>
          <w:i w:val="1"/>
          <w:color w:val="000000"/>
          <w:sz w:val="24"/>
          <w:szCs w:val="24"/>
          <w:rtl w:val="0"/>
        </w:rPr>
        <w:t xml:space="preserve">total participation constraint </w:t>
      </w:r>
      <w:r w:rsidDel="00000000" w:rsidR="00000000" w:rsidRPr="00000000">
        <w:rPr>
          <w:rFonts w:ascii="Times New Roman" w:cs="Times New Roman" w:eastAsia="Times New Roman" w:hAnsi="Times New Roman"/>
          <w:color w:val="000000"/>
          <w:sz w:val="24"/>
          <w:szCs w:val="24"/>
          <w:rtl w:val="0"/>
        </w:rPr>
        <w:t xml:space="preserve">(existence dependency) with respect to its identifying relationship because a weak entity can not be identified without an owner entity.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cc"/>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b w:val="1"/>
          <w:color w:val="0000cc"/>
          <w:sz w:val="28"/>
          <w:szCs w:val="28"/>
          <w:u w:val="single"/>
        </w:rPr>
      </w:pPr>
      <w:r w:rsidDel="00000000" w:rsidR="00000000" w:rsidRPr="00000000">
        <w:rPr>
          <w:rFonts w:ascii="Times New Roman" w:cs="Times New Roman" w:eastAsia="Times New Roman" w:hAnsi="Times New Roman"/>
          <w:b w:val="1"/>
          <w:color w:val="000000"/>
          <w:sz w:val="24"/>
          <w:szCs w:val="24"/>
          <w:rtl w:val="0"/>
        </w:rPr>
        <w:t xml:space="preserve">Partial Key: </w:t>
      </w:r>
      <w:r w:rsidDel="00000000" w:rsidR="00000000" w:rsidRPr="00000000">
        <w:rPr>
          <w:rFonts w:ascii="Times New Roman" w:cs="Times New Roman" w:eastAsia="Times New Roman" w:hAnsi="Times New Roman"/>
          <w:color w:val="000000"/>
          <w:sz w:val="24"/>
          <w:szCs w:val="24"/>
          <w:rtl w:val="0"/>
        </w:rPr>
        <w:t xml:space="preserve">A weak entity type normally has a partial key, which is the attribute that can uniquely identify weak entities that are </w:t>
      </w:r>
      <w:r w:rsidDel="00000000" w:rsidR="00000000" w:rsidRPr="00000000">
        <w:rPr>
          <w:rFonts w:ascii="Times New Roman" w:cs="Times New Roman" w:eastAsia="Times New Roman" w:hAnsi="Times New Roman"/>
          <w:i w:val="1"/>
          <w:color w:val="000000"/>
          <w:sz w:val="24"/>
          <w:szCs w:val="24"/>
          <w:rtl w:val="0"/>
        </w:rPr>
        <w:t xml:space="preserve">related to the same owner entity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sdt>
      <w:sdtPr>
        <w:tag w:val="goog_rdk_7"/>
      </w:sdtPr>
      <w:sdtContent>
        <w:p w:rsidR="00000000" w:rsidDel="00000000" w:rsidP="00000000" w:rsidRDefault="00000000" w:rsidRPr="00000000" w14:paraId="00000161">
          <w:pPr>
            <w:spacing w:after="0" w:line="240" w:lineRule="auto"/>
            <w:jc w:val="center"/>
            <w:rPr>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pPrChange w:author="Zameel Subhaan" w:id="0" w:date="2025-02-13T16:23:37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pPr>
            </w:pPrChange>
          </w:pPr>
          <w:sdt>
            <w:sdtPr>
              <w:tag w:val="goog_rdk_3"/>
            </w:sdtPr>
            <w:sdtContent>
              <w:ins w:author="Zameel Subhaan" w:id="1" w:date="2025-02-13T16:23:37Z"/>
              <w:sdt>
                <w:sdtPr>
                  <w:tag w:val="goog_rdk_4"/>
                </w:sdtPr>
                <w:sdtContent>
                  <w:commentRangeStart w:id="0"/>
                </w:sdtContent>
              </w:sdt>
              <w:ins w:author="Zameel Subhaan" w:id="1" w:date="2025-02-13T16:23:37Z">
                <w:sdt>
                  <w:sdtPr>
                    <w:tag w:val="goog_rdk_5"/>
                  </w:sdtPr>
                  <w:sdtContent>
                    <w:commentRangeStart w:id="0"/>
                  </w:sdtContent>
                </w:sdt>
                <w:commentRangeEnd w:id="0"/>
                <w:r w:rsidDel="00000000" w:rsidR="00000000" w:rsidRPr="00000000">
                  <w:commentReference w:id="0"/>
                </w:r>
                <w:r w:rsidDel="00000000" w:rsidR="00000000" w:rsidRPr="00000000">
                  <w:rPr>
                    <w:rPrChange w:author="Zameel Subhaan" w:id="2" w:date="2025-02-13T16:23:37Z">
                      <w:rPr>
                        <w:rFonts w:ascii="Times New Roman" w:cs="Times New Roman" w:eastAsia="Times New Roman" w:hAnsi="Times New Roman"/>
                        <w:b w:val="1"/>
                        <w:color w:val="0000cc"/>
                        <w:sz w:val="28"/>
                        <w:szCs w:val="28"/>
                        <w:u w:val="single"/>
                      </w:rPr>
                    </w:rPrChange>
                  </w:rPr>
                  <w:drawing>
                    <wp:inline distB="0" distT="0" distL="0" distR="0">
                      <wp:extent cx="5591175" cy="4638675"/>
                      <wp:effectExtent b="0" l="0" r="0" t="0"/>
                      <wp:docPr id="3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591175" cy="4638675"/>
                              </a:xfrm>
                              <a:prstGeom prst="rect"/>
                              <a:ln/>
                            </pic:spPr>
                          </pic:pic>
                        </a:graphicData>
                      </a:graphic>
                    </wp:inline>
                  </w:drawing>
                </w:r>
              </w:ins>
            </w:sdtContent>
          </w:sdt>
          <w:sdt>
            <w:sdtPr>
              <w:tag w:val="goog_rdk_6"/>
            </w:sdtPr>
            <w:sdtContent>
              <w:r w:rsidDel="00000000" w:rsidR="00000000" w:rsidRPr="00000000">
                <w:rPr>
                  <w:rtl w:val="0"/>
                </w:rPr>
              </w:r>
            </w:sdtContent>
          </w:sdt>
        </w:p>
      </w:sdtContent>
    </w:sdt>
    <w:sdt>
      <w:sdtPr>
        <w:tag w:val="goog_rdk_9"/>
      </w:sdtPr>
      <w:sdtContent>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pPr>
          <w:sdt>
            <w:sdtPr>
              <w:tag w:val="goog_rdk_8"/>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t xml:space="preserve">Notations for ER Diagram :</w:t>
              </w:r>
            </w:sdtContent>
          </w:sdt>
        </w:p>
      </w:sdtContent>
    </w:sdt>
    <w:sdt>
      <w:sdtPr>
        <w:tag w:val="goog_rdk_11"/>
      </w:sdtPr>
      <w:sdtContent>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pPr>
          <w:sdt>
            <w:sdtPr>
              <w:tag w:val="goog_rdk_10"/>
            </w:sdtPr>
            <w:sdtContent>
              <w:r w:rsidDel="00000000" w:rsidR="00000000" w:rsidRPr="00000000">
                <w:rPr>
                  <w:rtl w:val="0"/>
                </w:rPr>
              </w:r>
            </w:sdtContent>
          </w:sdt>
        </w:p>
      </w:sdtContent>
    </w:sdt>
    <w:sdt>
      <w:sdtPr>
        <w:tag w:val="goog_rdk_13"/>
      </w:sdtPr>
      <w:sdtContent>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pPr>
          <w:r w:rsidDel="00000000" w:rsidR="00000000" w:rsidRPr="00000000">
            <w:rPr>
              <w:rPrChange w:author="Zameel Subhaan" w:id="2" w:date="2025-02-13T16:23:37Z">
                <w:rPr>
                  <w:rFonts w:ascii="Calibri" w:cs="Calibri" w:eastAsia="Calibri" w:hAnsi="Calibri"/>
                  <w:b w:val="0"/>
                  <w:i w:val="0"/>
                  <w:smallCaps w:val="0"/>
                  <w:strike w:val="0"/>
                  <w:color w:val="000000"/>
                  <w:sz w:val="22"/>
                  <w:szCs w:val="22"/>
                  <w:u w:val="none"/>
                  <w:shd w:fill="auto" w:val="clear"/>
                  <w:vertAlign w:val="baseline"/>
                </w:rPr>
              </w:rPrChange>
            </w:rPr>
            <w:drawing>
              <wp:inline distB="0" distT="0" distL="0" distR="0">
                <wp:extent cx="4664434" cy="6929378"/>
                <wp:effectExtent b="0" l="0" r="0" t="0"/>
                <wp:docPr id="4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664434" cy="6929378"/>
                        </a:xfrm>
                        <a:prstGeom prst="rect"/>
                        <a:ln/>
                      </pic:spPr>
                    </pic:pic>
                  </a:graphicData>
                </a:graphic>
              </wp:inline>
            </w:drawing>
          </w:r>
          <w:sdt>
            <w:sdtPr>
              <w:tag w:val="goog_rdk_12"/>
            </w:sdtPr>
            <w:sdtContent>
              <w:r w:rsidDel="00000000" w:rsidR="00000000" w:rsidRPr="00000000">
                <w:rPr>
                  <w:rtl w:val="0"/>
                </w:rPr>
              </w:r>
            </w:sdtContent>
          </w:sdt>
        </w:p>
      </w:sdtContent>
    </w:sdt>
    <w:sdt>
      <w:sdtPr>
        <w:tag w:val="goog_rdk_15"/>
      </w:sdtPr>
      <w:sdtContent>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pPr>
          <w:sdt>
            <w:sdtPr>
              <w:tag w:val="goog_rdk_14"/>
            </w:sdtPr>
            <w:sdtContent>
              <w:r w:rsidDel="00000000" w:rsidR="00000000" w:rsidRPr="00000000">
                <w:rPr>
                  <w:rtl w:val="0"/>
                </w:rPr>
              </w:r>
            </w:sdtContent>
          </w:sdt>
        </w:p>
      </w:sdtContent>
    </w:sdt>
    <w:sdt>
      <w:sdtPr>
        <w:tag w:val="goog_rdk_17"/>
      </w:sdtPr>
      <w:sdtContent>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pPr>
          <w:sdt>
            <w:sdtPr>
              <w:tag w:val="goog_rdk_16"/>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t xml:space="preserve">ER (Entity Relationship) Diagram </w:t>
              </w:r>
            </w:sdtContent>
          </w:sdt>
        </w:p>
      </w:sdtContent>
    </w:sdt>
    <w:sdt>
      <w:sdtPr>
        <w:tag w:val="goog_rdk_19"/>
      </w:sdtPr>
      <w:sdtContent>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PrChange w:author="Zameel Subhaan" w:id="2" w:date="2025-02-13T16:23:37Z">
                <w:rPr>
                  <w:rFonts w:ascii="Times New Roman" w:cs="Times New Roman" w:eastAsia="Times New Roman" w:hAnsi="Times New Roman"/>
                  <w:b w:val="1"/>
                  <w:i w:val="0"/>
                  <w:smallCaps w:val="0"/>
                  <w:strike w:val="0"/>
                  <w:color w:val="0000cc"/>
                  <w:sz w:val="28"/>
                  <w:szCs w:val="28"/>
                  <w:u w:val="single"/>
                  <w:shd w:fill="auto" w:val="clear"/>
                  <w:vertAlign w:val="baseline"/>
                </w:rPr>
              </w:rPrChange>
            </w:rPr>
          </w:pPr>
          <w:sdt>
            <w:sdtPr>
              <w:tag w:val="goog_rdk_18"/>
            </w:sdtPr>
            <w:sdtContent>
              <w:r w:rsidDel="00000000" w:rsidR="00000000" w:rsidRPr="00000000">
                <w:rPr>
                  <w:rtl w:val="0"/>
                </w:rPr>
              </w:r>
            </w:sdtContent>
          </w:sdt>
        </w:p>
      </w:sdtContent>
    </w:sdt>
    <w:sdt>
      <w:sdtPr>
        <w:tag w:val="goog_rdk_25"/>
      </w:sdtPr>
      <w:sdtContent>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20"/>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An </w:t>
              </w:r>
            </w:sdtContent>
          </w:sdt>
          <w:sdt>
            <w:sdtPr>
              <w:tag w:val="goog_rdk_21"/>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Entity–relationship model (ER model)</w:t>
              </w:r>
            </w:sdtContent>
          </w:sdt>
          <w:sdt>
            <w:sdtPr>
              <w:tag w:val="goog_rdk_22"/>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describes the structure of a database with the help of a diagram, which is known as </w:t>
              </w:r>
            </w:sdtContent>
          </w:sdt>
          <w:sdt>
            <w:sdtPr>
              <w:tag w:val="goog_rdk_23"/>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Entity Relationship Diagram (ER Diagram)</w:t>
              </w:r>
            </w:sdtContent>
          </w:sdt>
          <w:sdt>
            <w:sdtPr>
              <w:tag w:val="goog_rdk_24"/>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An ER model is a design or blueprint of a database that can later be implemented as a database. The main components of E-R model are: entity set and relationship set.</w:t>
              </w:r>
            </w:sdtContent>
          </w:sdt>
        </w:p>
      </w:sdtContent>
    </w:sdt>
    <w:sdt>
      <w:sdtPr>
        <w:tag w:val="goog_rdk_27"/>
      </w:sdtPr>
      <w:sdtContent>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26"/>
            </w:sdtPr>
            <w:sdtContent>
              <w:r w:rsidDel="00000000" w:rsidR="00000000" w:rsidRPr="00000000">
                <w:rPr>
                  <w:rtl w:val="0"/>
                </w:rPr>
              </w:r>
            </w:sdtContent>
          </w:sdt>
        </w:p>
      </w:sdtContent>
    </w:sdt>
    <w:sdt>
      <w:sdtPr>
        <w:tag w:val="goog_rdk_29"/>
      </w:sdtPr>
      <w:sdtContent>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pPr>
          <w:sdt>
            <w:sdtPr>
              <w:tag w:val="goog_rdk_28"/>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Example : A simple ER Diagram</w:t>
              </w:r>
            </w:sdtContent>
          </w:sdt>
        </w:p>
      </w:sdtContent>
    </w:sdt>
    <w:sdt>
      <w:sdtPr>
        <w:tag w:val="goog_rdk_31"/>
      </w:sdtPr>
      <w:sdtContent>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pPr>
          <w:sdt>
            <w:sdtPr>
              <w:tag w:val="goog_rdk_30"/>
            </w:sdtPr>
            <w:sdtContent>
              <w:r w:rsidDel="00000000" w:rsidR="00000000" w:rsidRPr="00000000">
                <w:rPr>
                  <w:rtl w:val="0"/>
                </w:rPr>
              </w:r>
            </w:sdtContent>
          </w:sdt>
        </w:p>
      </w:sdtContent>
    </w:sdt>
    <w:sdt>
      <w:sdtPr>
        <w:tag w:val="goog_rdk_33"/>
      </w:sdtPr>
      <w:sdtContent>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pPr>
          <w:r w:rsidDel="00000000" w:rsidR="00000000" w:rsidRPr="00000000">
            <w:rPr>
              <w:rPrChange w:author="Zameel Subhaan" w:id="2" w:date="2025-02-13T16:23:37Z">
                <w:rPr>
                  <w:rFonts w:ascii="Calibri" w:cs="Calibri" w:eastAsia="Calibri" w:hAnsi="Calibri"/>
                  <w:b w:val="0"/>
                  <w:i w:val="0"/>
                  <w:smallCaps w:val="0"/>
                  <w:strike w:val="0"/>
                  <w:color w:val="000000"/>
                  <w:sz w:val="22"/>
                  <w:szCs w:val="22"/>
                  <w:u w:val="none"/>
                  <w:shd w:fill="auto" w:val="clear"/>
                  <w:vertAlign w:val="baseline"/>
                </w:rPr>
              </w:rPrChange>
            </w:rPr>
            <w:drawing>
              <wp:inline distB="0" distT="0" distL="0" distR="0">
                <wp:extent cx="4962525" cy="2438400"/>
                <wp:effectExtent b="0" l="0" r="0" t="0"/>
                <wp:docPr id="50"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962525" cy="2438400"/>
                        </a:xfrm>
                        <a:prstGeom prst="rect"/>
                        <a:ln/>
                      </pic:spPr>
                    </pic:pic>
                  </a:graphicData>
                </a:graphic>
              </wp:inline>
            </w:drawing>
          </w:r>
          <w:sdt>
            <w:sdtPr>
              <w:tag w:val="goog_rdk_32"/>
            </w:sdtPr>
            <w:sdtContent>
              <w:r w:rsidDel="00000000" w:rsidR="00000000" w:rsidRPr="00000000">
                <w:rPr>
                  <w:rtl w:val="0"/>
                </w:rPr>
              </w:r>
            </w:sdtContent>
          </w:sdt>
        </w:p>
      </w:sdtContent>
    </w:sdt>
    <w:sdt>
      <w:sdtPr>
        <w:tag w:val="goog_rdk_35"/>
      </w:sdtPr>
      <w:sdtContent>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pPr>
          <w:sdt>
            <w:sdtPr>
              <w:tag w:val="goog_rdk_34"/>
            </w:sdtPr>
            <w:sdtContent>
              <w:r w:rsidDel="00000000" w:rsidR="00000000" w:rsidRPr="00000000">
                <w:rPr>
                  <w:rtl w:val="0"/>
                </w:rPr>
              </w:r>
            </w:sdtContent>
          </w:sdt>
        </w:p>
      </w:sdtContent>
    </w:sdt>
    <w:sdt>
      <w:sdtPr>
        <w:tag w:val="goog_rdk_37"/>
      </w:sdtPr>
      <w:sdtContent>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pPr>
          <w:sdt>
            <w:sdtPr>
              <w:tag w:val="goog_rdk_36"/>
            </w:sdtPr>
            <w:sdtContent>
              <w:r w:rsidDel="00000000" w:rsidR="00000000" w:rsidRPr="00000000">
                <w:rPr>
                  <w:rtl w:val="0"/>
                </w:rPr>
              </w:r>
            </w:sdtContent>
          </w:sdt>
        </w:p>
      </w:sdtContent>
    </w:sdt>
    <w:sdt>
      <w:sdtPr>
        <w:tag w:val="goog_rdk_39"/>
      </w:sdtPr>
      <w:sdtContent>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38"/>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In the above diagram we have two entities Student and College and their relationship. The relationship between Student and College is many to one as a college can have many students however a student cannot study in multiple colleges at the same time. Student entity has attributes such as Stu_Id, Stu_Name &amp; Stu_Addr and College entity has attributes such as Col_ID &amp; Col_Name.</w:t>
              </w:r>
            </w:sdtContent>
          </w:sdt>
        </w:p>
      </w:sdtContent>
    </w:sdt>
    <w:sdt>
      <w:sdtPr>
        <w:tag w:val="goog_rdk_41"/>
      </w:sdtPr>
      <w:sdtContent>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40"/>
            </w:sdtPr>
            <w:sdtContent>
              <w:r w:rsidDel="00000000" w:rsidR="00000000" w:rsidRPr="00000000">
                <w:rPr>
                  <w:rtl w:val="0"/>
                </w:rPr>
              </w:r>
            </w:sdtContent>
          </w:sdt>
        </w:p>
      </w:sdtContent>
    </w:sdt>
    <w:sdt>
      <w:sdtPr>
        <w:tag w:val="goog_rdk_43"/>
      </w:sdtPr>
      <w:sdtContent>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PrChange w:author="Zameel Subhaan" w:id="2" w:date="2025-02-13T16:23:37Z">
                <w:rPr>
                  <w:rFonts w:ascii="Times New Roman" w:cs="Times New Roman" w:eastAsia="Times New Roman" w:hAnsi="Times New Roman"/>
                  <w:b w:val="1"/>
                  <w:i w:val="0"/>
                  <w:smallCaps w:val="0"/>
                  <w:strike w:val="0"/>
                  <w:color w:val="ff6600"/>
                  <w:sz w:val="28"/>
                  <w:szCs w:val="28"/>
                  <w:highlight w:val="white"/>
                  <w:u w:val="none"/>
                  <w:vertAlign w:val="baseline"/>
                </w:rPr>
              </w:rPrChange>
            </w:rPr>
          </w:pPr>
          <w:sdt>
            <w:sdtPr>
              <w:tag w:val="goog_rdk_42"/>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ff6600"/>
                      <w:sz w:val="28"/>
                      <w:szCs w:val="28"/>
                      <w:highlight w:val="white"/>
                      <w:u w:val="none"/>
                      <w:vertAlign w:val="baseline"/>
                    </w:rPr>
                  </w:rPrChange>
                </w:rPr>
                <w:t xml:space="preserve">Notations and and their meaning in an E-R Diagram:</w:t>
              </w:r>
            </w:sdtContent>
          </w:sdt>
        </w:p>
      </w:sdtContent>
    </w:sdt>
    <w:sdt>
      <w:sdtPr>
        <w:tag w:val="goog_rdk_45"/>
      </w:sdtPr>
      <w:sdtContent>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PrChange w:author="Zameel Subhaan" w:id="2" w:date="2025-02-13T16:23:37Z">
                <w:rPr>
                  <w:rFonts w:ascii="Times New Roman" w:cs="Times New Roman" w:eastAsia="Times New Roman" w:hAnsi="Times New Roman"/>
                  <w:b w:val="1"/>
                  <w:i w:val="1"/>
                  <w:smallCaps w:val="0"/>
                  <w:strike w:val="0"/>
                  <w:color w:val="222426"/>
                  <w:sz w:val="24"/>
                  <w:szCs w:val="24"/>
                  <w:highlight w:val="white"/>
                  <w:u w:val="none"/>
                  <w:vertAlign w:val="baseline"/>
                </w:rPr>
              </w:rPrChange>
            </w:rPr>
          </w:pPr>
          <w:sdt>
            <w:sdtPr>
              <w:tag w:val="goog_rdk_44"/>
            </w:sdtPr>
            <w:sdtContent>
              <w:r w:rsidDel="00000000" w:rsidR="00000000" w:rsidRPr="00000000">
                <w:rPr>
                  <w:rtl w:val="0"/>
                </w:rPr>
              </w:r>
            </w:sdtContent>
          </w:sdt>
        </w:p>
      </w:sdtContent>
    </w:sdt>
    <w:sdt>
      <w:sdtPr>
        <w:tag w:val="goog_rdk_48"/>
      </w:sdtPr>
      <w:sdtContent>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46"/>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Rectangle:</w:t>
              </w:r>
            </w:sdtContent>
          </w:sdt>
          <w:sdt>
            <w:sdtPr>
              <w:tag w:val="goog_rdk_47"/>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Represents Entity sets.</w:t>
              </w:r>
            </w:sdtContent>
          </w:sdt>
        </w:p>
      </w:sdtContent>
    </w:sdt>
    <w:sdt>
      <w:sdtPr>
        <w:tag w:val="goog_rdk_51"/>
      </w:sdtPr>
      <w:sdtContent>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49"/>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Ellipses</w:t>
              </w:r>
            </w:sdtContent>
          </w:sdt>
          <w:sdt>
            <w:sdtPr>
              <w:tag w:val="goog_rdk_50"/>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Attributes</w:t>
              </w:r>
            </w:sdtContent>
          </w:sdt>
        </w:p>
      </w:sdtContent>
    </w:sdt>
    <w:sdt>
      <w:sdtPr>
        <w:tag w:val="goog_rdk_54"/>
      </w:sdtPr>
      <w:sdtContent>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52"/>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Diamonds</w:t>
              </w:r>
            </w:sdtContent>
          </w:sdt>
          <w:sdt>
            <w:sdtPr>
              <w:tag w:val="goog_rdk_53"/>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Relationship Set</w:t>
              </w:r>
            </w:sdtContent>
          </w:sdt>
        </w:p>
      </w:sdtContent>
    </w:sdt>
    <w:sdt>
      <w:sdtPr>
        <w:tag w:val="goog_rdk_57"/>
      </w:sdtPr>
      <w:sdtContent>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55"/>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Lines:</w:t>
              </w:r>
            </w:sdtContent>
          </w:sdt>
          <w:sdt>
            <w:sdtPr>
              <w:tag w:val="goog_rdk_56"/>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They link attributes to Entity Sets and Entity sets to Relationship Set</w:t>
              </w:r>
            </w:sdtContent>
          </w:sdt>
        </w:p>
      </w:sdtContent>
    </w:sdt>
    <w:sdt>
      <w:sdtPr>
        <w:tag w:val="goog_rdk_60"/>
      </w:sdtPr>
      <w:sdtContent>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58"/>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Double Ellipses:</w:t>
              </w:r>
            </w:sdtContent>
          </w:sdt>
          <w:sdt>
            <w:sdtPr>
              <w:tag w:val="goog_rdk_59"/>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Multivalued Attributes </w:t>
              </w:r>
            </w:sdtContent>
          </w:sdt>
        </w:p>
      </w:sdtContent>
    </w:sdt>
    <w:sdt>
      <w:sdtPr>
        <w:tag w:val="goog_rdk_63"/>
      </w:sdtPr>
      <w:sdtContent>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61"/>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Dashed Ellipses</w:t>
              </w:r>
            </w:sdtContent>
          </w:sdt>
          <w:sdt>
            <w:sdtPr>
              <w:tag w:val="goog_rdk_62"/>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Derived Attributes</w:t>
              </w:r>
            </w:sdtContent>
          </w:sdt>
        </w:p>
      </w:sdtContent>
    </w:sdt>
    <w:sdt>
      <w:sdtPr>
        <w:tag w:val="goog_rdk_66"/>
      </w:sdtPr>
      <w:sdtContent>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64"/>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Double Rectangles</w:t>
              </w:r>
            </w:sdtContent>
          </w:sdt>
          <w:sdt>
            <w:sdtPr>
              <w:tag w:val="goog_rdk_65"/>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Weak Entity Sets</w:t>
              </w:r>
            </w:sdtContent>
          </w:sdt>
        </w:p>
      </w:sdtContent>
    </w:sdt>
    <w:sdt>
      <w:sdtPr>
        <w:tag w:val="goog_rdk_69"/>
      </w:sdtPr>
      <w:sdtContent>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67"/>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222426"/>
                      <w:sz w:val="24"/>
                      <w:szCs w:val="24"/>
                      <w:highlight w:val="white"/>
                      <w:u w:val="none"/>
                      <w:vertAlign w:val="baseline"/>
                    </w:rPr>
                  </w:rPrChange>
                </w:rPr>
                <w:t xml:space="preserve">Double Lines</w:t>
              </w:r>
            </w:sdtContent>
          </w:sdt>
          <w:sdt>
            <w:sdtPr>
              <w:tag w:val="goog_rdk_68"/>
            </w:sdtPr>
            <w:sdtContent>
              <w:r w:rsidDel="00000000" w:rsidR="00000000" w:rsidRPr="00000000">
                <w:rPr>
                  <w:rtl w:val="0"/>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t xml:space="preserve">: Total participation of an entity in a relationship set.</w:t>
              </w:r>
            </w:sdtContent>
          </w:sdt>
        </w:p>
      </w:sdtContent>
    </w:sdt>
    <w:sdt>
      <w:sdtPr>
        <w:tag w:val="goog_rdk_71"/>
      </w:sdtPr>
      <w:sdtContent>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70"/>
            </w:sdtPr>
            <w:sdtContent>
              <w:r w:rsidDel="00000000" w:rsidR="00000000" w:rsidRPr="00000000">
                <w:rPr>
                  <w:rtl w:val="0"/>
                </w:rPr>
              </w:r>
            </w:sdtContent>
          </w:sdt>
        </w:p>
      </w:sdtContent>
    </w:sdt>
    <w:sdt>
      <w:sdtPr>
        <w:tag w:val="goog_rdk_73"/>
      </w:sdtPr>
      <w:sdtContent>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0"/>
                  <w:i w:val="0"/>
                  <w:smallCaps w:val="0"/>
                  <w:strike w:val="0"/>
                  <w:color w:val="222426"/>
                  <w:sz w:val="24"/>
                  <w:szCs w:val="24"/>
                  <w:highlight w:val="white"/>
                  <w:u w:val="none"/>
                  <w:vertAlign w:val="baseline"/>
                </w:rPr>
              </w:rPrChange>
            </w:rPr>
          </w:pPr>
          <w:sdt>
            <w:sdtPr>
              <w:tag w:val="goog_rdk_72"/>
            </w:sdtPr>
            <w:sdtContent>
              <w:r w:rsidDel="00000000" w:rsidR="00000000" w:rsidRPr="00000000">
                <w:rPr>
                  <w:rtl w:val="0"/>
                </w:rPr>
              </w:r>
            </w:sdtContent>
          </w:sdt>
        </w:p>
      </w:sdtContent>
    </w:sdt>
    <w:sdt>
      <w:sdtPr>
        <w:tag w:val="goog_rdk_75"/>
      </w:sdtPr>
      <w:sdtContent>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1"/>
                  <w:i w:val="0"/>
                  <w:smallCaps w:val="0"/>
                  <w:strike w:val="0"/>
                  <w:color w:val="ff6600"/>
                  <w:sz w:val="28"/>
                  <w:szCs w:val="28"/>
                  <w:highlight w:val="white"/>
                  <w:u w:val="none"/>
                  <w:vertAlign w:val="baseline"/>
                </w:rPr>
              </w:rPrChange>
            </w:rPr>
          </w:pPr>
          <w:sdt>
            <w:sdtPr>
              <w:tag w:val="goog_rdk_74"/>
            </w:sdtPr>
            <w:sdtContent>
              <w:r w:rsidDel="00000000" w:rsidR="00000000" w:rsidRPr="00000000">
                <w:rPr>
                  <w:rtl w:val="0"/>
                </w:rPr>
              </w:r>
            </w:sdtContent>
          </w:sdt>
        </w:p>
      </w:sdtContent>
    </w:sdt>
    <w:sdt>
      <w:sdtPr>
        <w:tag w:val="goog_rdk_77"/>
      </w:sdtPr>
      <w:sdtContent>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PrChange w:author="Zameel Subhaan" w:id="2" w:date="2025-02-13T16:23:37Z">
                <w:rPr>
                  <w:rFonts w:ascii="Times New Roman" w:cs="Times New Roman" w:eastAsia="Times New Roman" w:hAnsi="Times New Roman"/>
                  <w:b w:val="1"/>
                  <w:i w:val="0"/>
                  <w:smallCaps w:val="0"/>
                  <w:strike w:val="0"/>
                  <w:color w:val="ff6600"/>
                  <w:sz w:val="28"/>
                  <w:szCs w:val="28"/>
                  <w:highlight w:val="white"/>
                  <w:u w:val="none"/>
                  <w:vertAlign w:val="baseline"/>
                </w:rPr>
              </w:rPrChange>
            </w:rPr>
          </w:pPr>
          <w:sdt>
            <w:sdtPr>
              <w:tag w:val="goog_rdk_76"/>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ff6600"/>
                      <w:sz w:val="28"/>
                      <w:szCs w:val="28"/>
                      <w:highlight w:val="white"/>
                      <w:u w:val="none"/>
                      <w:vertAlign w:val="baseline"/>
                    </w:rPr>
                  </w:rPrChange>
                </w:rPr>
                <w:t xml:space="preserve">Components of ER Diagram</w:t>
              </w:r>
            </w:sdtContent>
          </w:sdt>
        </w:p>
      </w:sdtContent>
    </w:sdt>
    <w:sdt>
      <w:sdtPr>
        <w:tag w:val="goog_rdk_79"/>
      </w:sdtPr>
      <w:sdtContent>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center"/>
            <w:rPr>
              <w:rPrChange w:author="Zameel Subhaan" w:id="2" w:date="2025-02-13T16:23:37Z">
                <w:rPr>
                  <w:rFonts w:ascii="Times New Roman" w:cs="Times New Roman" w:eastAsia="Times New Roman" w:hAnsi="Times New Roman"/>
                  <w:b w:val="1"/>
                  <w:i w:val="0"/>
                  <w:smallCaps w:val="0"/>
                  <w:strike w:val="0"/>
                  <w:color w:val="ff6600"/>
                  <w:sz w:val="28"/>
                  <w:szCs w:val="28"/>
                  <w:highlight w:val="white"/>
                  <w:u w:val="none"/>
                  <w:vertAlign w:val="baseline"/>
                </w:rPr>
              </w:rPrChange>
            </w:rPr>
          </w:pPr>
          <w:r w:rsidDel="00000000" w:rsidR="00000000" w:rsidRPr="00000000">
            <w:rPr>
              <w:rPrChange w:author="Zameel Subhaan" w:id="2" w:date="2025-02-13T16:23:37Z">
                <w:rPr>
                  <w:rFonts w:ascii="Calibri" w:cs="Calibri" w:eastAsia="Calibri" w:hAnsi="Calibri"/>
                  <w:b w:val="0"/>
                  <w:i w:val="0"/>
                  <w:smallCaps w:val="0"/>
                  <w:strike w:val="0"/>
                  <w:color w:val="000000"/>
                  <w:sz w:val="22"/>
                  <w:szCs w:val="22"/>
                  <w:u w:val="none"/>
                  <w:shd w:fill="auto" w:val="clear"/>
                  <w:vertAlign w:val="baseline"/>
                </w:rPr>
              </w:rPrChange>
            </w:rPr>
            <w:drawing>
              <wp:inline distB="0" distT="0" distL="0" distR="0">
                <wp:extent cx="4600575" cy="3095625"/>
                <wp:effectExtent b="0" l="0" r="0" t="0"/>
                <wp:docPr id="5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600575" cy="3095625"/>
                        </a:xfrm>
                        <a:prstGeom prst="rect"/>
                        <a:ln/>
                      </pic:spPr>
                    </pic:pic>
                  </a:graphicData>
                </a:graphic>
              </wp:inline>
            </w:drawing>
          </w:r>
          <w:sdt>
            <w:sdtPr>
              <w:tag w:val="goog_rdk_78"/>
            </w:sdtPr>
            <w:sdtContent>
              <w:r w:rsidDel="00000000" w:rsidR="00000000" w:rsidRPr="00000000">
                <w:rPr>
                  <w:rtl w:val="0"/>
                </w:rPr>
              </w:r>
            </w:sdtContent>
          </w:sdt>
        </w:p>
      </w:sdtContent>
    </w:sdt>
    <w:sdt>
      <w:sdtPr>
        <w:tag w:val="goog_rdk_81"/>
      </w:sdtPr>
      <w:sdtContent>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PrChange w:author="Zameel Subhaan" w:id="2" w:date="2025-02-13T16:23:37Z">
                <w:rPr>
                  <w:rFonts w:ascii="Times New Roman" w:cs="Times New Roman" w:eastAsia="Times New Roman" w:hAnsi="Times New Roman"/>
                  <w:b w:val="1"/>
                  <w:i w:val="0"/>
                  <w:smallCaps w:val="0"/>
                  <w:strike w:val="0"/>
                  <w:color w:val="0000cc"/>
                  <w:sz w:val="24"/>
                  <w:szCs w:val="24"/>
                  <w:u w:val="single"/>
                  <w:shd w:fill="auto" w:val="clear"/>
                  <w:vertAlign w:val="baseline"/>
                </w:rPr>
              </w:rPrChange>
            </w:rPr>
          </w:pPr>
          <w:sdt>
            <w:sdtPr>
              <w:tag w:val="goog_rdk_80"/>
            </w:sdtPr>
            <w:sdtContent>
              <w:r w:rsidDel="00000000" w:rsidR="00000000" w:rsidRPr="00000000">
                <w:rPr>
                  <w:rtl w:val="0"/>
                </w:rPr>
              </w:r>
            </w:sdtContent>
          </w:sdt>
        </w:p>
      </w:sdtContent>
    </w:sdt>
    <w:sdt>
      <w:sdtPr>
        <w:tag w:val="goog_rdk_83"/>
      </w:sdtPr>
      <w:sdtContent>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PrChange w:author="Zameel Subhaan" w:id="2" w:date="2025-02-13T16:23:37Z">
                <w:rPr>
                  <w:rFonts w:ascii="Times New Roman" w:cs="Times New Roman" w:eastAsia="Times New Roman" w:hAnsi="Times New Roman"/>
                  <w:b w:val="1"/>
                  <w:i w:val="0"/>
                  <w:smallCaps w:val="0"/>
                  <w:strike w:val="0"/>
                  <w:color w:val="0000cc"/>
                  <w:sz w:val="24"/>
                  <w:szCs w:val="24"/>
                  <w:u w:val="single"/>
                  <w:shd w:fill="auto" w:val="clear"/>
                  <w:vertAlign w:val="baseline"/>
                </w:rPr>
              </w:rPrChange>
            </w:rPr>
          </w:pPr>
          <w:sdt>
            <w:sdtPr>
              <w:tag w:val="goog_rdk_82"/>
            </w:sdtPr>
            <w:sdtContent>
              <w:r w:rsidDel="00000000" w:rsidR="00000000" w:rsidRPr="00000000">
                <w:rPr>
                  <w:rtl w:val="0"/>
                </w:rPr>
              </w:r>
            </w:sdtContent>
          </w:sdt>
        </w:p>
      </w:sdtContent>
    </w:sdt>
    <w:sdt>
      <w:sdtPr>
        <w:tag w:val="goog_rdk_85"/>
      </w:sdtPr>
      <w:sdtContent>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PrChange w:author="Zameel Subhaan" w:id="2" w:date="2025-02-13T16:23:37Z">
                <w:rPr>
                  <w:rFonts w:ascii="Times New Roman" w:cs="Times New Roman" w:eastAsia="Times New Roman" w:hAnsi="Times New Roman"/>
                  <w:b w:val="1"/>
                  <w:i w:val="0"/>
                  <w:smallCaps w:val="0"/>
                  <w:strike w:val="0"/>
                  <w:color w:val="0000cc"/>
                  <w:sz w:val="24"/>
                  <w:szCs w:val="24"/>
                  <w:u w:val="single"/>
                  <w:shd w:fill="auto" w:val="clear"/>
                  <w:vertAlign w:val="baseline"/>
                </w:rPr>
              </w:rPrChange>
            </w:rPr>
          </w:pPr>
          <w:sdt>
            <w:sdtPr>
              <w:tag w:val="goog_rdk_84"/>
            </w:sdtPr>
            <w:sdtContent>
              <w:r w:rsidDel="00000000" w:rsidR="00000000" w:rsidRPr="00000000">
                <w:rPr>
                  <w:rtl w:val="0"/>
                  <w:rPrChange w:author="Zameel Subhaan" w:id="2" w:date="2025-02-13T16:23:37Z">
                    <w:rPr>
                      <w:rFonts w:ascii="Times New Roman" w:cs="Times New Roman" w:eastAsia="Times New Roman" w:hAnsi="Times New Roman"/>
                      <w:b w:val="1"/>
                      <w:i w:val="0"/>
                      <w:smallCaps w:val="0"/>
                      <w:strike w:val="0"/>
                      <w:color w:val="0000cc"/>
                      <w:sz w:val="24"/>
                      <w:szCs w:val="24"/>
                      <w:u w:val="single"/>
                      <w:shd w:fill="auto" w:val="clear"/>
                      <w:vertAlign w:val="baseline"/>
                    </w:rPr>
                  </w:rPrChange>
                </w:rPr>
                <w:t xml:space="preserve">Example : ER diagram for Company Database</w:t>
              </w:r>
            </w:sdtContent>
          </w:sdt>
        </w:p>
      </w:sdtContent>
    </w:sdt>
    <w:sdt>
      <w:sdtPr>
        <w:tag w:val="goog_rdk_89"/>
      </w:sdtPr>
      <w:sdtContent>
        <w:p w:rsidR="00000000" w:rsidDel="00000000" w:rsidP="00000000" w:rsidRDefault="00000000" w:rsidRPr="00000000" w14:paraId="00000183">
          <w:pPr>
            <w:spacing w:after="0" w:line="240" w:lineRule="auto"/>
            <w:jc w:val="center"/>
            <w:rPr>
              <w:ins w:author="Zameel Subhaan" w:id="3" w:date="2025-02-14T10:14:10Z"/>
              <w:rPrChange w:author="Zameel Subhaan" w:id="2" w:date="2025-02-13T16:23:37Z">
                <w:rPr>
                  <w:rFonts w:ascii="Times New Roman" w:cs="Times New Roman" w:eastAsia="Times New Roman" w:hAnsi="Times New Roman"/>
                  <w:b w:val="1"/>
                  <w:i w:val="0"/>
                  <w:smallCaps w:val="0"/>
                  <w:strike w:val="0"/>
                  <w:color w:val="0000cc"/>
                  <w:sz w:val="24"/>
                  <w:szCs w:val="24"/>
                  <w:u w:val="single"/>
                  <w:shd w:fill="auto" w:val="clear"/>
                  <w:vertAlign w:val="baseline"/>
                </w:rPr>
              </w:rPrChange>
            </w:rPr>
          </w:pPr>
          <w:sdt>
            <w:sdtPr>
              <w:tag w:val="goog_rdk_87"/>
            </w:sdtPr>
            <w:sdtContent>
              <w:ins w:author="Zameel Subhaan" w:id="3" w:date="2025-02-14T10:14:10Z"/>
              <w:sdt>
                <w:sdtPr>
                  <w:tag w:val="goog_rdk_88"/>
                </w:sdtPr>
                <w:sdtContent>
                  <w:ins w:author="Zameel Subhaan" w:id="3" w:date="2025-02-14T10:14:10Z">
                    <w:r w:rsidDel="00000000" w:rsidR="00000000" w:rsidRPr="00000000">
                      <w:rPr>
                        <w:rtl w:val="0"/>
                      </w:rPr>
                    </w:r>
                  </w:ins>
                </w:sdtContent>
              </w:sdt>
              <w:ins w:author="Zameel Subhaan" w:id="3" w:date="2025-02-14T10:14:10Z"/>
            </w:sdtContent>
          </w:sdt>
        </w:p>
      </w:sdtContent>
    </w:sdt>
    <w:sdt>
      <w:sdtPr>
        <w:tag w:val="goog_rdk_92"/>
      </w:sdtPr>
      <w:sdtContent>
        <w:p w:rsidR="00000000" w:rsidDel="00000000" w:rsidP="00000000" w:rsidRDefault="00000000" w:rsidRPr="00000000" w14:paraId="00000184">
          <w:pPr>
            <w:spacing w:after="0" w:line="240" w:lineRule="auto"/>
            <w:jc w:val="center"/>
            <w:rPr>
              <w:ins w:author="Zameel Subhaan" w:id="3" w:date="2025-02-14T10:14:10Z"/>
              <w:rPrChange w:author="Zameel Subhaan" w:id="2" w:date="2025-02-13T16:23:37Z">
                <w:rPr>
                  <w:rFonts w:ascii="Times New Roman" w:cs="Times New Roman" w:eastAsia="Times New Roman" w:hAnsi="Times New Roman"/>
                  <w:b w:val="1"/>
                  <w:i w:val="0"/>
                  <w:smallCaps w:val="0"/>
                  <w:strike w:val="0"/>
                  <w:color w:val="0000cc"/>
                  <w:sz w:val="24"/>
                  <w:szCs w:val="24"/>
                  <w:u w:val="single"/>
                  <w:shd w:fill="auto" w:val="clear"/>
                  <w:vertAlign w:val="baseline"/>
                </w:rPr>
              </w:rPrChange>
            </w:rPr>
          </w:pPr>
          <w:sdt>
            <w:sdtPr>
              <w:tag w:val="goog_rdk_90"/>
            </w:sdtPr>
            <w:sdtContent>
              <w:ins w:author="Zameel Subhaan" w:id="3" w:date="2025-02-14T10:14:10Z"/>
              <w:sdt>
                <w:sdtPr>
                  <w:tag w:val="goog_rdk_91"/>
                </w:sdtPr>
                <w:sdtContent>
                  <w:ins w:author="Zameel Subhaan" w:id="3" w:date="2025-02-14T10:14:10Z">
                    <w:r w:rsidDel="00000000" w:rsidR="00000000" w:rsidRPr="00000000">
                      <w:rPr>
                        <w:rtl w:val="0"/>
                      </w:rPr>
                    </w:r>
                  </w:ins>
                </w:sdtContent>
              </w:sdt>
              <w:ins w:author="Zameel Subhaan" w:id="3" w:date="2025-02-14T10:14:10Z"/>
            </w:sdtContent>
          </w:sdt>
        </w:p>
      </w:sdtContent>
    </w:sdt>
    <w:sdt>
      <w:sdtPr>
        <w:tag w:val="goog_rdk_95"/>
      </w:sdtPr>
      <w:sdtContent>
        <w:p w:rsidR="00000000" w:rsidDel="00000000" w:rsidP="00000000" w:rsidRDefault="00000000" w:rsidRPr="00000000" w14:paraId="00000185">
          <w:pPr>
            <w:spacing w:after="0" w:line="240" w:lineRule="auto"/>
            <w:jc w:val="center"/>
            <w:rPr>
              <w:ins w:author="Zameel Subhaan" w:id="3" w:date="2025-02-14T10:14:10Z"/>
              <w:rPrChange w:author="Zameel Subhaan" w:id="2" w:date="2025-02-13T16:23:37Z">
                <w:rPr>
                  <w:rFonts w:ascii="Times New Roman" w:cs="Times New Roman" w:eastAsia="Times New Roman" w:hAnsi="Times New Roman"/>
                  <w:b w:val="1"/>
                  <w:i w:val="0"/>
                  <w:smallCaps w:val="0"/>
                  <w:strike w:val="0"/>
                  <w:color w:val="0000cc"/>
                  <w:sz w:val="24"/>
                  <w:szCs w:val="24"/>
                  <w:u w:val="single"/>
                  <w:shd w:fill="auto" w:val="clear"/>
                  <w:vertAlign w:val="baseline"/>
                </w:rPr>
              </w:rPrChange>
            </w:rPr>
          </w:pPr>
          <w:sdt>
            <w:sdtPr>
              <w:tag w:val="goog_rdk_93"/>
            </w:sdtPr>
            <w:sdtContent>
              <w:ins w:author="Zameel Subhaan" w:id="3" w:date="2025-02-14T10:14:10Z"/>
              <w:sdt>
                <w:sdtPr>
                  <w:tag w:val="goog_rdk_94"/>
                </w:sdtPr>
                <w:sdtContent>
                  <w:ins w:author="Zameel Subhaan" w:id="3" w:date="2025-02-14T10:14:10Z">
                    <w:r w:rsidDel="00000000" w:rsidR="00000000" w:rsidRPr="00000000">
                      <w:rPr>
                        <w:rtl w:val="0"/>
                      </w:rPr>
                    </w:r>
                  </w:ins>
                </w:sdtContent>
              </w:sdt>
              <w:ins w:author="Zameel Subhaan" w:id="3" w:date="2025-02-14T10:14:10Z"/>
            </w:sdtContent>
          </w:sdt>
        </w:p>
      </w:sdtContent>
    </w:sdt>
    <w:sdt>
      <w:sdtPr>
        <w:tag w:val="goog_rdk_99"/>
      </w:sdtPr>
      <w:sdtContent>
        <w:p w:rsidR="00000000" w:rsidDel="00000000" w:rsidP="00000000" w:rsidRDefault="00000000" w:rsidRPr="00000000" w14:paraId="00000186">
          <w:pPr>
            <w:spacing w:after="0" w:line="240" w:lineRule="auto"/>
            <w:jc w:val="center"/>
            <w:rPr>
              <w:rPrChange w:author="Zameel Subhaan" w:id="4" w:date="2025-02-14T10:14:10Z">
                <w:rPr/>
              </w:rPrChange>
            </w:rPr>
          </w:pPr>
          <w:sdt>
            <w:sdtPr>
              <w:tag w:val="goog_rdk_97"/>
            </w:sdtPr>
            <w:sdtContent>
              <w:del w:author="Zameel Subhaan" w:id="3" w:date="2025-02-14T10:14:10Z">
                <w:r w:rsidDel="00000000" w:rsidR="00000000" w:rsidRPr="00000000">
                  <w:rPr>
                    <w:rPrChange w:author="Zameel Subhaan" w:id="4" w:date="2025-02-14T10:14:10Z">
                      <w:rPr/>
                    </w:rPrChange>
                  </w:rPr>
                  <w:drawing>
                    <wp:inline distB="0" distT="0" distL="0" distR="0">
                      <wp:extent cx="5591175" cy="4638675"/>
                      <wp:effectExtent b="0" l="0" r="0" t="0"/>
                      <wp:docPr id="5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591175" cy="4638675"/>
                              </a:xfrm>
                              <a:prstGeom prst="rect"/>
                              <a:ln/>
                            </pic:spPr>
                          </pic:pic>
                        </a:graphicData>
                      </a:graphic>
                    </wp:inline>
                  </w:drawing>
                </w:r>
              </w:del>
            </w:sdtContent>
          </w:sdt>
          <w:sdt>
            <w:sdtPr>
              <w:tag w:val="goog_rdk_98"/>
            </w:sdtPr>
            <w:sdtContent>
              <w:r w:rsidDel="00000000" w:rsidR="00000000" w:rsidRPr="00000000">
                <w:rPr>
                  <w:rtl w:val="0"/>
                </w:rPr>
              </w:r>
            </w:sdtContent>
          </w:sdt>
        </w:p>
      </w:sdtContent>
    </w:sdt>
    <w:sdt>
      <w:sdtPr>
        <w:tag w:val="goog_rdk_101"/>
      </w:sdtPr>
      <w:sdtContent>
        <w:p w:rsidR="00000000" w:rsidDel="00000000" w:rsidP="00000000" w:rsidRDefault="00000000" w:rsidRPr="00000000" w14:paraId="00000187">
          <w:pPr>
            <w:spacing w:after="0" w:line="240" w:lineRule="auto"/>
            <w:jc w:val="center"/>
            <w:rPr>
              <w:rPrChange w:author="Zameel Subhaan" w:id="4" w:date="2025-02-14T10:14:10Z">
                <w:rPr/>
              </w:rPrChange>
            </w:rPr>
          </w:pPr>
          <w:sdt>
            <w:sdtPr>
              <w:tag w:val="goog_rdk_100"/>
            </w:sdtPr>
            <w:sdtContent>
              <w:r w:rsidDel="00000000" w:rsidR="00000000" w:rsidRPr="00000000">
                <w:rPr>
                  <w:rtl w:val="0"/>
                </w:rPr>
              </w:r>
            </w:sdtContent>
          </w:sdt>
        </w:p>
      </w:sdtContent>
    </w:sdt>
    <w:sdt>
      <w:sdtPr>
        <w:tag w:val="goog_rdk_103"/>
      </w:sdtPr>
      <w:sdtContent>
        <w:p w:rsidR="00000000" w:rsidDel="00000000" w:rsidP="00000000" w:rsidRDefault="00000000" w:rsidRPr="00000000" w14:paraId="00000188">
          <w:pPr>
            <w:spacing w:after="0" w:line="240" w:lineRule="auto"/>
            <w:jc w:val="center"/>
            <w:rPr>
              <w:rPrChange w:author="Zameel Subhaan" w:id="4" w:date="2025-02-14T10:14:10Z">
                <w:rPr/>
              </w:rPrChange>
            </w:rPr>
          </w:pPr>
          <w:sdt>
            <w:sdtPr>
              <w:tag w:val="goog_rdk_102"/>
            </w:sdtPr>
            <w:sdtContent>
              <w:r w:rsidDel="00000000" w:rsidR="00000000" w:rsidRPr="00000000">
                <w:rPr>
                  <w:rtl w:val="0"/>
                </w:rPr>
              </w:r>
            </w:sdtContent>
          </w:sdt>
        </w:p>
      </w:sdtContent>
    </w:sdt>
    <w:sdt>
      <w:sdtPr>
        <w:tag w:val="goog_rdk_105"/>
      </w:sdtPr>
      <w:sdtContent>
        <w:p w:rsidR="00000000" w:rsidDel="00000000" w:rsidP="00000000" w:rsidRDefault="00000000" w:rsidRPr="00000000" w14:paraId="00000189">
          <w:pPr>
            <w:spacing w:after="0" w:line="240" w:lineRule="auto"/>
            <w:jc w:val="center"/>
            <w:rPr>
              <w:rPrChange w:author="Zameel Subhaan" w:id="4" w:date="2025-02-14T10:14:10Z">
                <w:rPr/>
              </w:rPrChange>
            </w:rPr>
          </w:pPr>
          <w:sdt>
            <w:sdtPr>
              <w:tag w:val="goog_rdk_104"/>
            </w:sdtPr>
            <w:sdtContent>
              <w:r w:rsidDel="00000000" w:rsidR="00000000" w:rsidRPr="00000000">
                <w:rPr>
                  <w:rtl w:val="0"/>
                </w:rPr>
              </w:r>
            </w:sdtContent>
          </w:sdt>
        </w:p>
      </w:sdtContent>
    </w:sdt>
    <w:sdt>
      <w:sdtPr>
        <w:tag w:val="goog_rdk_107"/>
      </w:sdtPr>
      <w:sdtContent>
        <w:p w:rsidR="00000000" w:rsidDel="00000000" w:rsidP="00000000" w:rsidRDefault="00000000" w:rsidRPr="00000000" w14:paraId="0000018A">
          <w:pPr>
            <w:spacing w:after="0" w:line="240" w:lineRule="auto"/>
            <w:jc w:val="center"/>
            <w:rPr>
              <w:rPrChange w:author="Zameel Subhaan" w:id="4" w:date="2025-02-14T10:14:10Z">
                <w:rPr/>
              </w:rPrChange>
            </w:rPr>
          </w:pPr>
          <w:sdt>
            <w:sdtPr>
              <w:tag w:val="goog_rdk_106"/>
            </w:sdtPr>
            <w:sdtContent>
              <w:r w:rsidDel="00000000" w:rsidR="00000000" w:rsidRPr="00000000">
                <w:rPr>
                  <w:rtl w:val="0"/>
                </w:rPr>
              </w:r>
            </w:sdtContent>
          </w:sdt>
        </w:p>
      </w:sdtContent>
    </w:sdt>
    <w:sdt>
      <w:sdtPr>
        <w:tag w:val="goog_rdk_109"/>
      </w:sdtPr>
      <w:sdtContent>
        <w:p w:rsidR="00000000" w:rsidDel="00000000" w:rsidP="00000000" w:rsidRDefault="00000000" w:rsidRPr="00000000" w14:paraId="0000018B">
          <w:pPr>
            <w:spacing w:after="0" w:line="240" w:lineRule="auto"/>
            <w:jc w:val="center"/>
            <w:rPr>
              <w:rPrChange w:author="Zameel Subhaan" w:id="4" w:date="2025-02-14T10:14:10Z">
                <w:rPr/>
              </w:rPrChange>
            </w:rPr>
          </w:pPr>
          <w:sdt>
            <w:sdtPr>
              <w:tag w:val="goog_rdk_108"/>
            </w:sdtPr>
            <w:sdtContent>
              <w:r w:rsidDel="00000000" w:rsidR="00000000" w:rsidRPr="00000000">
                <w:rPr>
                  <w:rtl w:val="0"/>
                </w:rPr>
              </w:r>
            </w:sdtContent>
          </w:sdt>
        </w:p>
      </w:sdtContent>
    </w:sdt>
    <w:sdt>
      <w:sdtPr>
        <w:tag w:val="goog_rdk_111"/>
      </w:sdtPr>
      <w:sdtContent>
        <w:p w:rsidR="00000000" w:rsidDel="00000000" w:rsidP="00000000" w:rsidRDefault="00000000" w:rsidRPr="00000000" w14:paraId="0000018C">
          <w:pPr>
            <w:spacing w:after="0" w:line="240" w:lineRule="auto"/>
            <w:jc w:val="center"/>
            <w:rPr>
              <w:rPrChange w:author="Zameel Subhaan" w:id="4" w:date="2025-02-14T10:14:10Z">
                <w:rPr/>
              </w:rPrChange>
            </w:rPr>
          </w:pPr>
          <w:sdt>
            <w:sdtPr>
              <w:tag w:val="goog_rdk_110"/>
            </w:sdtPr>
            <w:sdtContent>
              <w:r w:rsidDel="00000000" w:rsidR="00000000" w:rsidRPr="00000000">
                <w:rPr>
                  <w:rtl w:val="0"/>
                </w:rPr>
              </w:r>
            </w:sdtContent>
          </w:sdt>
        </w:p>
      </w:sdtContent>
    </w:sdt>
    <w:sdt>
      <w:sdtPr>
        <w:tag w:val="goog_rdk_113"/>
      </w:sdtPr>
      <w:sdtContent>
        <w:p w:rsidR="00000000" w:rsidDel="00000000" w:rsidP="00000000" w:rsidRDefault="00000000" w:rsidRPr="00000000" w14:paraId="0000018D">
          <w:pPr>
            <w:spacing w:after="0" w:line="240" w:lineRule="auto"/>
            <w:jc w:val="center"/>
            <w:rPr>
              <w:rPrChange w:author="Zameel Subhaan" w:id="4" w:date="2025-02-14T10:14:10Z">
                <w:rPr/>
              </w:rPrChange>
            </w:rPr>
          </w:pPr>
          <w:sdt>
            <w:sdtPr>
              <w:tag w:val="goog_rdk_112"/>
            </w:sdtPr>
            <w:sdtContent>
              <w:r w:rsidDel="00000000" w:rsidR="00000000" w:rsidRPr="00000000">
                <w:rPr>
                  <w:rtl w:val="0"/>
                </w:rPr>
              </w:r>
            </w:sdtContent>
          </w:sdt>
        </w:p>
      </w:sdtContent>
    </w:sdt>
    <w:sdt>
      <w:sdtPr>
        <w:tag w:val="goog_rdk_115"/>
      </w:sdtPr>
      <w:sdtContent>
        <w:p w:rsidR="00000000" w:rsidDel="00000000" w:rsidP="00000000" w:rsidRDefault="00000000" w:rsidRPr="00000000" w14:paraId="0000018E">
          <w:pPr>
            <w:spacing w:after="0" w:line="240" w:lineRule="auto"/>
            <w:jc w:val="center"/>
            <w:rPr>
              <w:rPrChange w:author="Zameel Subhaan" w:id="4" w:date="2025-02-14T10:14:10Z">
                <w:rPr/>
              </w:rPrChange>
            </w:rPr>
          </w:pPr>
          <w:sdt>
            <w:sdtPr>
              <w:tag w:val="goog_rdk_114"/>
            </w:sdtPr>
            <w:sdtContent>
              <w:r w:rsidDel="00000000" w:rsidR="00000000" w:rsidRPr="00000000">
                <w:rPr>
                  <w:rtl w:val="0"/>
                </w:rPr>
              </w:r>
            </w:sdtContent>
          </w:sdt>
        </w:p>
      </w:sdtContent>
    </w:sdt>
    <w:sdt>
      <w:sdtPr>
        <w:tag w:val="goog_rdk_117"/>
      </w:sdtPr>
      <w:sdtContent>
        <w:p w:rsidR="00000000" w:rsidDel="00000000" w:rsidP="00000000" w:rsidRDefault="00000000" w:rsidRPr="00000000" w14:paraId="0000018F">
          <w:pPr>
            <w:spacing w:after="0" w:line="240" w:lineRule="auto"/>
            <w:jc w:val="center"/>
            <w:rPr>
              <w:rPrChange w:author="Zameel Subhaan" w:id="4" w:date="2025-02-14T10:14:10Z">
                <w:rPr/>
              </w:rPrChange>
            </w:rPr>
          </w:pPr>
          <w:sdt>
            <w:sdtPr>
              <w:tag w:val="goog_rdk_116"/>
            </w:sdtPr>
            <w:sdtContent>
              <w:r w:rsidDel="00000000" w:rsidR="00000000" w:rsidRPr="00000000">
                <w:rPr>
                  <w:rtl w:val="0"/>
                </w:rPr>
              </w:r>
            </w:sdtContent>
          </w:sdt>
        </w:p>
      </w:sdtContent>
    </w:sdt>
    <w:sdt>
      <w:sdtPr>
        <w:tag w:val="goog_rdk_119"/>
      </w:sdtPr>
      <w:sdtContent>
        <w:p w:rsidR="00000000" w:rsidDel="00000000" w:rsidP="00000000" w:rsidRDefault="00000000" w:rsidRPr="00000000" w14:paraId="00000190">
          <w:pPr>
            <w:spacing w:after="0" w:line="240" w:lineRule="auto"/>
            <w:jc w:val="center"/>
            <w:rPr>
              <w:rPrChange w:author="Zameel Subhaan" w:id="4" w:date="2025-02-14T10:14:10Z">
                <w:rPr/>
              </w:rPrChange>
            </w:rPr>
          </w:pPr>
          <w:sdt>
            <w:sdtPr>
              <w:tag w:val="goog_rdk_118"/>
            </w:sdtPr>
            <w:sdtContent>
              <w:r w:rsidDel="00000000" w:rsidR="00000000" w:rsidRPr="00000000">
                <w:rPr>
                  <w:rtl w:val="0"/>
                </w:rPr>
              </w:r>
            </w:sdtContent>
          </w:sdt>
        </w:p>
      </w:sdtContent>
    </w:sdt>
    <w:sdt>
      <w:sdtPr>
        <w:tag w:val="goog_rdk_121"/>
      </w:sdtPr>
      <w:sdtContent>
        <w:p w:rsidR="00000000" w:rsidDel="00000000" w:rsidP="00000000" w:rsidRDefault="00000000" w:rsidRPr="00000000" w14:paraId="00000191">
          <w:pPr>
            <w:spacing w:after="0" w:line="240" w:lineRule="auto"/>
            <w:jc w:val="center"/>
            <w:rPr>
              <w:rPrChange w:author="Zameel Subhaan" w:id="4" w:date="2025-02-14T10:14:10Z">
                <w:rPr/>
              </w:rPrChange>
            </w:rPr>
          </w:pPr>
          <w:sdt>
            <w:sdtPr>
              <w:tag w:val="goog_rdk_120"/>
            </w:sdtPr>
            <w:sdtContent>
              <w:r w:rsidDel="00000000" w:rsidR="00000000" w:rsidRPr="00000000">
                <w:rPr>
                  <w:rtl w:val="0"/>
                </w:rPr>
              </w:r>
            </w:sdtContent>
          </w:sdt>
        </w:p>
      </w:sdtContent>
    </w:sdt>
    <w:p w:rsidR="00000000" w:rsidDel="00000000" w:rsidP="00000000" w:rsidRDefault="00000000" w:rsidRPr="00000000" w14:paraId="00000192">
      <w:pPr>
        <w:spacing w:after="0" w:line="240" w:lineRule="auto"/>
        <w:jc w:val="center"/>
        <w:rPr/>
      </w:pPr>
      <w:r w:rsidDel="00000000" w:rsidR="00000000" w:rsidRPr="00000000">
        <w:rPr>
          <w:rtl w:val="0"/>
        </w:rPr>
      </w:r>
    </w:p>
    <w:sectPr>
      <w:headerReference r:id="rId28" w:type="default"/>
      <w:footerReference r:id="rId29" w:type="default"/>
      <w:pgSz w:h="16838" w:w="11906" w:orient="portrait"/>
      <w:pgMar w:bottom="1440" w:top="1440" w:left="1440" w:right="99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 H Λ R Λ T H" w:id="0" w:date="2025-02-13T17:14:42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ambria"/>
  <w:font w:name="Courier New"/>
  <w:font w:name="Minion-Regular"/>
  <w:font w:name="AR DECODE"/>
  <w:font w:name="Minion-Bold"/>
  <w:font w:name="AkzidenzGroteskBE-Light"/>
  <w:font w:name="AkzidenzGroteskBE-M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BCA, JAIN UNIVERSITYPage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RDBMS                                                                                                                                            MODULE 1 : INTRODUCTION</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080" w:hanging="72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4690" w:hanging="720"/>
      </w:pPr>
      <w:rPr>
        <w:rFonts w:ascii="Noto Sans Symbols" w:cs="Noto Sans Symbols" w:eastAsia="Noto Sans Symbols" w:hAnsi="Noto Sans Symbols"/>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3">
    <w:lvl w:ilvl="0">
      <w:start w:val="1"/>
      <w:numFmt w:val="bullet"/>
      <w:lvlText w:val="✔"/>
      <w:lvlJc w:val="left"/>
      <w:pPr>
        <w:ind w:left="4690" w:hanging="720"/>
      </w:pPr>
      <w:rPr>
        <w:rFonts w:ascii="Noto Sans Symbols" w:cs="Noto Sans Symbols" w:eastAsia="Noto Sans Symbols" w:hAnsi="Noto Sans Symbols"/>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4">
    <w:lvl w:ilvl="0">
      <w:start w:val="1"/>
      <w:numFmt w:val="bullet"/>
      <w:lvlText w:val="✔"/>
      <w:lvlJc w:val="left"/>
      <w:pPr>
        <w:ind w:left="4690" w:hanging="720"/>
      </w:pPr>
      <w:rPr>
        <w:rFonts w:ascii="Noto Sans Symbols" w:cs="Noto Sans Symbols" w:eastAsia="Noto Sans Symbols" w:hAnsi="Noto Sans Symbols"/>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7">
    <w:lvl w:ilvl="0">
      <w:start w:val="1"/>
      <w:numFmt w:val="low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360" w:hanging="360"/>
      </w:pPr>
      <w:rPr>
        <w:b w:val="1"/>
        <w:sz w:val="28"/>
        <w:szCs w:val="28"/>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Roman"/>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1080" w:hanging="72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b w:val="1"/>
        <w:color w:val="ff66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lowerLetter"/>
      <w:lvlText w:val="%1)"/>
      <w:lvlJc w:val="left"/>
      <w:pPr>
        <w:ind w:left="862" w:hanging="360"/>
      </w:pPr>
      <w:rPr>
        <w:b w:val="0"/>
        <w:color w:val="000000"/>
        <w:sz w:val="24"/>
        <w:szCs w:val="24"/>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17">
    <w:lvl w:ilvl="0">
      <w:start w:val="1"/>
      <w:numFmt w:val="lowerRoman"/>
      <w:lvlText w:val="(%1)"/>
      <w:lvlJc w:val="left"/>
      <w:pPr>
        <w:ind w:left="1440" w:hanging="720"/>
      </w:pPr>
      <w:rPr>
        <w:rFonts w:ascii="Minion-Regular" w:cs="Minion-Regular" w:eastAsia="Minion-Regular" w:hAnsi="Minion-Regular"/>
        <w:color w:val="000000"/>
        <w:sz w:val="21"/>
        <w:szCs w:val="2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bullet"/>
      <w:lvlText w:val="✔"/>
      <w:lvlJc w:val="left"/>
      <w:pPr>
        <w:ind w:left="1015" w:hanging="360"/>
      </w:pPr>
      <w:rPr>
        <w:rFonts w:ascii="Noto Sans Symbols" w:cs="Noto Sans Symbols" w:eastAsia="Noto Sans Symbols" w:hAnsi="Noto Sans Symbols"/>
      </w:rPr>
    </w:lvl>
    <w:lvl w:ilvl="1">
      <w:start w:val="1"/>
      <w:numFmt w:val="bullet"/>
      <w:lvlText w:val="o"/>
      <w:lvlJc w:val="left"/>
      <w:pPr>
        <w:ind w:left="1735" w:hanging="360"/>
      </w:pPr>
      <w:rPr>
        <w:rFonts w:ascii="Courier New" w:cs="Courier New" w:eastAsia="Courier New" w:hAnsi="Courier New"/>
      </w:rPr>
    </w:lvl>
    <w:lvl w:ilvl="2">
      <w:start w:val="1"/>
      <w:numFmt w:val="bullet"/>
      <w:lvlText w:val="▪"/>
      <w:lvlJc w:val="left"/>
      <w:pPr>
        <w:ind w:left="2455" w:hanging="360"/>
      </w:pPr>
      <w:rPr>
        <w:rFonts w:ascii="Noto Sans Symbols" w:cs="Noto Sans Symbols" w:eastAsia="Noto Sans Symbols" w:hAnsi="Noto Sans Symbols"/>
      </w:rPr>
    </w:lvl>
    <w:lvl w:ilvl="3">
      <w:start w:val="1"/>
      <w:numFmt w:val="bullet"/>
      <w:lvlText w:val="●"/>
      <w:lvlJc w:val="left"/>
      <w:pPr>
        <w:ind w:left="3175" w:hanging="360"/>
      </w:pPr>
      <w:rPr>
        <w:rFonts w:ascii="Noto Sans Symbols" w:cs="Noto Sans Symbols" w:eastAsia="Noto Sans Symbols" w:hAnsi="Noto Sans Symbols"/>
      </w:rPr>
    </w:lvl>
    <w:lvl w:ilvl="4">
      <w:start w:val="1"/>
      <w:numFmt w:val="bullet"/>
      <w:lvlText w:val="o"/>
      <w:lvlJc w:val="left"/>
      <w:pPr>
        <w:ind w:left="3895" w:hanging="360"/>
      </w:pPr>
      <w:rPr>
        <w:rFonts w:ascii="Courier New" w:cs="Courier New" w:eastAsia="Courier New" w:hAnsi="Courier New"/>
      </w:rPr>
    </w:lvl>
    <w:lvl w:ilvl="5">
      <w:start w:val="1"/>
      <w:numFmt w:val="bullet"/>
      <w:lvlText w:val="▪"/>
      <w:lvlJc w:val="left"/>
      <w:pPr>
        <w:ind w:left="4615" w:hanging="360"/>
      </w:pPr>
      <w:rPr>
        <w:rFonts w:ascii="Noto Sans Symbols" w:cs="Noto Sans Symbols" w:eastAsia="Noto Sans Symbols" w:hAnsi="Noto Sans Symbols"/>
      </w:rPr>
    </w:lvl>
    <w:lvl w:ilvl="6">
      <w:start w:val="1"/>
      <w:numFmt w:val="bullet"/>
      <w:lvlText w:val="●"/>
      <w:lvlJc w:val="left"/>
      <w:pPr>
        <w:ind w:left="5335" w:hanging="360"/>
      </w:pPr>
      <w:rPr>
        <w:rFonts w:ascii="Noto Sans Symbols" w:cs="Noto Sans Symbols" w:eastAsia="Noto Sans Symbols" w:hAnsi="Noto Sans Symbols"/>
      </w:rPr>
    </w:lvl>
    <w:lvl w:ilvl="7">
      <w:start w:val="1"/>
      <w:numFmt w:val="bullet"/>
      <w:lvlText w:val="o"/>
      <w:lvlJc w:val="left"/>
      <w:pPr>
        <w:ind w:left="6055" w:hanging="360"/>
      </w:pPr>
      <w:rPr>
        <w:rFonts w:ascii="Courier New" w:cs="Courier New" w:eastAsia="Courier New" w:hAnsi="Courier New"/>
      </w:rPr>
    </w:lvl>
    <w:lvl w:ilvl="8">
      <w:start w:val="1"/>
      <w:numFmt w:val="bullet"/>
      <w:lvlText w:val="▪"/>
      <w:lvlJc w:val="left"/>
      <w:pPr>
        <w:ind w:left="6775" w:hanging="360"/>
      </w:pPr>
      <w:rPr>
        <w:rFonts w:ascii="Noto Sans Symbols" w:cs="Noto Sans Symbols" w:eastAsia="Noto Sans Symbols" w:hAnsi="Noto Sans Symbols"/>
      </w:rPr>
    </w:lvl>
  </w:abstractNum>
  <w:abstractNum w:abstractNumId="19">
    <w:lvl w:ilvl="0">
      <w:start w:val="1"/>
      <w:numFmt w:val="lowerRoman"/>
      <w:lvlText w:val="(%1)"/>
      <w:lvlJc w:val="left"/>
      <w:pPr>
        <w:ind w:left="4690" w:hanging="720"/>
      </w:pPr>
      <w:rPr>
        <w:rFonts w:ascii="Times New Roman" w:cs="Times New Roman" w:eastAsia="Times New Roman" w:hAnsi="Times New Roman"/>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abstractNum w:abstractNumId="20">
    <w:lvl w:ilvl="0">
      <w:start w:val="1"/>
      <w:numFmt w:val="bullet"/>
      <w:lvlText w:val="✔"/>
      <w:lvlJc w:val="left"/>
      <w:pPr>
        <w:ind w:left="4690" w:hanging="720"/>
      </w:pPr>
      <w:rPr>
        <w:rFonts w:ascii="Noto Sans Symbols" w:cs="Noto Sans Symbols" w:eastAsia="Noto Sans Symbols" w:hAnsi="Noto Sans Symbols"/>
        <w:color w:val="000000"/>
        <w:sz w:val="24"/>
        <w:szCs w:val="24"/>
      </w:rPr>
    </w:lvl>
    <w:lvl w:ilvl="1">
      <w:start w:val="1"/>
      <w:numFmt w:val="lowerLetter"/>
      <w:lvlText w:val="%2."/>
      <w:lvlJc w:val="left"/>
      <w:pPr>
        <w:ind w:left="5050" w:hanging="360"/>
      </w:pPr>
      <w:rPr/>
    </w:lvl>
    <w:lvl w:ilvl="2">
      <w:start w:val="1"/>
      <w:numFmt w:val="lowerRoman"/>
      <w:lvlText w:val="%3."/>
      <w:lvlJc w:val="right"/>
      <w:pPr>
        <w:ind w:left="5770" w:hanging="180"/>
      </w:pPr>
      <w:rPr/>
    </w:lvl>
    <w:lvl w:ilvl="3">
      <w:start w:val="1"/>
      <w:numFmt w:val="decimal"/>
      <w:lvlText w:val="%4."/>
      <w:lvlJc w:val="left"/>
      <w:pPr>
        <w:ind w:left="6490" w:hanging="360"/>
      </w:pPr>
      <w:rPr/>
    </w:lvl>
    <w:lvl w:ilvl="4">
      <w:start w:val="1"/>
      <w:numFmt w:val="lowerLetter"/>
      <w:lvlText w:val="%5."/>
      <w:lvlJc w:val="left"/>
      <w:pPr>
        <w:ind w:left="7210" w:hanging="360"/>
      </w:pPr>
      <w:rPr/>
    </w:lvl>
    <w:lvl w:ilvl="5">
      <w:start w:val="1"/>
      <w:numFmt w:val="lowerRoman"/>
      <w:lvlText w:val="%6."/>
      <w:lvlJc w:val="right"/>
      <w:pPr>
        <w:ind w:left="7930" w:hanging="180"/>
      </w:pPr>
      <w:rPr/>
    </w:lvl>
    <w:lvl w:ilvl="6">
      <w:start w:val="1"/>
      <w:numFmt w:val="decimal"/>
      <w:lvlText w:val="%7."/>
      <w:lvlJc w:val="left"/>
      <w:pPr>
        <w:ind w:left="8650" w:hanging="360"/>
      </w:pPr>
      <w:rPr/>
    </w:lvl>
    <w:lvl w:ilvl="7">
      <w:start w:val="1"/>
      <w:numFmt w:val="lowerLetter"/>
      <w:lvlText w:val="%8."/>
      <w:lvlJc w:val="left"/>
      <w:pPr>
        <w:ind w:left="9370" w:hanging="360"/>
      </w:pPr>
      <w:rPr/>
    </w:lvl>
    <w:lvl w:ilvl="8">
      <w:start w:val="1"/>
      <w:numFmt w:val="lowerRoman"/>
      <w:lvlText w:val="%9."/>
      <w:lvlJc w:val="right"/>
      <w:pPr>
        <w:ind w:left="1009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HAnsi" w:hAnsiTheme="min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after="0" w:line="240" w:lineRule="auto"/>
    </w:pPr>
    <w:rPr>
      <w:rFonts w:ascii="Tahoma" w:cs="Tahoma" w:hAnsi="Tahoma"/>
      <w:sz w:val="16"/>
      <w:szCs w:val="16"/>
    </w:rPr>
  </w:style>
  <w:style w:type="paragraph" w:styleId="Footer">
    <w:name w:val="footer"/>
    <w:basedOn w:val="Normal"/>
    <w:link w:val="FooterChar"/>
    <w:uiPriority w:val="99"/>
    <w:unhideWhenUsed w:val="1"/>
    <w:qFormat w:val="1"/>
    <w:pPr>
      <w:tabs>
        <w:tab w:val="center" w:pos="4513"/>
        <w:tab w:val="right" w:pos="9026"/>
      </w:tabs>
      <w:spacing w:after="0" w:line="240" w:lineRule="auto"/>
    </w:pPr>
  </w:style>
  <w:style w:type="paragraph" w:styleId="Header">
    <w:name w:val="header"/>
    <w:basedOn w:val="Normal"/>
    <w:link w:val="HeaderChar"/>
    <w:uiPriority w:val="99"/>
    <w:unhideWhenUsed w:val="1"/>
    <w:pPr>
      <w:tabs>
        <w:tab w:val="center" w:pos="4513"/>
        <w:tab w:val="right" w:pos="9026"/>
      </w:tabs>
      <w:spacing w:after="0" w:line="240" w:lineRule="auto"/>
    </w:pPr>
  </w:style>
  <w:style w:type="paragraph" w:styleId="NormalWeb">
    <w:name w:val="Normal (Web)"/>
    <w:basedOn w:val="Normal"/>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Pr>
      <w:b w:val="1"/>
      <w:bCs w:val="1"/>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paragraph" w:styleId="ListParagraph">
    <w:name w:val="List Paragraph"/>
    <w:basedOn w:val="Normal"/>
    <w:uiPriority w:val="34"/>
    <w:qFormat w:val="1"/>
    <w:pPr>
      <w:ind w:left="720"/>
      <w:contextualSpacing w:val="1"/>
    </w:pPr>
  </w:style>
  <w:style w:type="character" w:styleId="16" w:customStyle="1">
    <w:name w:val="16"/>
    <w:basedOn w:val="DefaultParagraphFont"/>
    <w:rPr>
      <w:rFonts w:ascii="Courier New" w:cs="Courier New" w:eastAsia="Times New Roman" w:hAnsi="Courier New" w:hint="default"/>
      <w:sz w:val="20"/>
      <w:szCs w:val="20"/>
    </w:rPr>
  </w:style>
  <w:style w:type="character" w:styleId="17" w:customStyle="1">
    <w:name w:val="17"/>
    <w:basedOn w:val="DefaultParagraphFont"/>
    <w:rPr>
      <w:rFonts w:ascii="Times New Roman" w:cs="Times New Roman" w:hAnsi="Times New Roman" w:hint="default"/>
      <w:i w:val="1"/>
      <w:iCs w:val="1"/>
    </w:rPr>
  </w:style>
  <w:style w:type="paragraph" w:styleId="msolistparagraph0" w:customStyle="1">
    <w:name w:val="msolistparagraph"/>
    <w:qFormat w:val="1"/>
    <w:pPr>
      <w:ind w:left="720"/>
      <w:contextualSpacing w:val="1"/>
    </w:pPr>
    <w:rPr>
      <w:rFonts w:hint="eastAsia"/>
      <w:sz w:val="22"/>
      <w:szCs w:val="22"/>
      <w:lang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image" Target="media/image12.png"/><Relationship Id="rId25" Type="http://schemas.openxmlformats.org/officeDocument/2006/relationships/image" Target="media/image19.png"/><Relationship Id="rId28" Type="http://schemas.openxmlformats.org/officeDocument/2006/relationships/header" Target="header1.xml"/><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5.png"/><Relationship Id="rId12"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KJrRgY3ZN4o+F2shZmxbDzmvOw==">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2021-10-21T14:10:00Z</dcterms:created>
  <dc:creator>bhavana gowda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